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spacing w:before="156" w:beforeLines="50" w:after="93" w:afterLines="30" w:line="360" w:lineRule="auto"/>
        <w:jc w:val="both"/>
        <w:rPr>
          <w:rFonts w:ascii="宋体" w:hAnsi="宋体"/>
          <w:bCs/>
          <w:kern w:val="0"/>
          <w:sz w:val="30"/>
          <w:szCs w:val="36"/>
        </w:rPr>
      </w:pPr>
      <w:r>
        <w:rPr>
          <w:rFonts w:hint="eastAsia" w:ascii="宋体" w:hAnsi="宋体"/>
          <w:bCs/>
          <w:kern w:val="0"/>
          <w:sz w:val="30"/>
          <w:szCs w:val="36"/>
        </w:rPr>
        <w:t>附件</w:t>
      </w:r>
      <w:r>
        <w:rPr>
          <w:rFonts w:hint="eastAsia" w:ascii="宋体" w:hAnsi="宋体"/>
          <w:bCs/>
          <w:kern w:val="0"/>
          <w:sz w:val="30"/>
          <w:szCs w:val="36"/>
          <w:lang w:val="en-US" w:eastAsia="zh-CN"/>
        </w:rPr>
        <w:t>2</w:t>
      </w:r>
      <w:r>
        <w:rPr>
          <w:rFonts w:hint="eastAsia" w:ascii="宋体" w:hAnsi="宋体"/>
          <w:bCs/>
          <w:kern w:val="0"/>
          <w:sz w:val="30"/>
          <w:szCs w:val="36"/>
        </w:rPr>
        <w:t>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</w:rPr>
        <w:t>第十</w:t>
      </w:r>
      <w:r>
        <w:rPr>
          <w:rFonts w:hint="eastAsia" w:ascii="方正小标宋_GBK" w:hAnsi="方正小标宋_GBK" w:eastAsia="方正小标宋_GBK" w:cs="方正小标宋_GBK"/>
          <w:b/>
          <w:bCs/>
          <w:color w:val="auto"/>
          <w:sz w:val="44"/>
          <w:szCs w:val="44"/>
          <w:lang w:val="en-US" w:eastAsia="zh-CN"/>
        </w:rPr>
        <w:t>三</w:t>
      </w:r>
      <w:r>
        <w:rPr>
          <w:rFonts w:hint="eastAsia" w:ascii="方正小标宋_GBK" w:hAnsi="方正小标宋_GBK" w:eastAsia="方正小标宋_GBK" w:cs="方正小标宋_GBK"/>
          <w:b/>
          <w:bCs/>
          <w:color w:val="auto"/>
          <w:sz w:val="44"/>
          <w:szCs w:val="44"/>
        </w:rPr>
        <w:t>届“挑战</w:t>
      </w:r>
      <w:r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</w:rPr>
        <w:t>杯”中国大学生创业计划竞赛参赛项目申报表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60" w:lineRule="exact"/>
        <w:ind w:left="0" w:leftChars="0" w:right="0" w:rightChars="0" w:firstLine="320" w:firstLineChars="100"/>
        <w:jc w:val="both"/>
        <w:textAlignment w:val="auto"/>
        <w:outlineLvl w:val="9"/>
        <w:rPr>
          <w:rFonts w:hint="eastAsia" w:ascii="黑体" w:hAnsi="黑体" w:eastAsia="黑体"/>
          <w:sz w:val="32"/>
          <w:szCs w:val="32"/>
          <w:lang w:val="en-US" w:eastAsia="zh-Hans"/>
        </w:rPr>
      </w:pPr>
      <w:r>
        <w:rPr>
          <w:rFonts w:hint="eastAsia" w:ascii="黑体" w:hAnsi="黑体" w:eastAsia="黑体"/>
          <w:sz w:val="32"/>
          <w:szCs w:val="32"/>
          <w:lang w:val="en-US" w:eastAsia="zh-Hans"/>
        </w:rPr>
        <w:t>所在省</w:t>
      </w:r>
      <w:r>
        <w:rPr>
          <w:rFonts w:hint="default" w:ascii="黑体" w:hAnsi="黑体" w:eastAsia="黑体"/>
          <w:sz w:val="32"/>
          <w:szCs w:val="32"/>
          <w:lang w:val="en-US" w:eastAsia="zh-Hans"/>
        </w:rPr>
        <w:t>（</w:t>
      </w:r>
      <w:r>
        <w:rPr>
          <w:rFonts w:hint="eastAsia" w:ascii="黑体" w:hAnsi="黑体" w:eastAsia="黑体"/>
          <w:sz w:val="32"/>
          <w:szCs w:val="32"/>
          <w:lang w:val="en-US" w:eastAsia="zh-Hans"/>
        </w:rPr>
        <w:t>区</w:t>
      </w:r>
      <w:r>
        <w:rPr>
          <w:rFonts w:hint="default" w:ascii="黑体" w:hAnsi="黑体" w:eastAsia="黑体"/>
          <w:sz w:val="32"/>
          <w:szCs w:val="32"/>
          <w:lang w:val="en-US" w:eastAsia="zh-Hans"/>
        </w:rPr>
        <w:t>、</w:t>
      </w:r>
      <w:r>
        <w:rPr>
          <w:rFonts w:hint="eastAsia" w:ascii="黑体" w:hAnsi="黑体" w:eastAsia="黑体"/>
          <w:sz w:val="32"/>
          <w:szCs w:val="32"/>
          <w:lang w:val="en-US" w:eastAsia="zh-Hans"/>
        </w:rPr>
        <w:t>市</w:t>
      </w:r>
      <w:r>
        <w:rPr>
          <w:rFonts w:hint="default" w:ascii="黑体" w:hAnsi="黑体" w:eastAsia="黑体"/>
          <w:sz w:val="32"/>
          <w:szCs w:val="32"/>
          <w:lang w:val="en-US" w:eastAsia="zh-Hans"/>
        </w:rPr>
        <w:t>）</w:t>
      </w:r>
      <w:r>
        <w:rPr>
          <w:rFonts w:hint="eastAsia" w:ascii="黑体" w:hAnsi="黑体" w:eastAsia="黑体"/>
          <w:sz w:val="32"/>
          <w:szCs w:val="32"/>
          <w:lang w:val="en-US"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60" w:lineRule="exact"/>
        <w:ind w:left="0" w:leftChars="0" w:right="0" w:rightChars="0" w:firstLine="320" w:firstLineChars="100"/>
        <w:jc w:val="both"/>
        <w:textAlignment w:val="auto"/>
        <w:outlineLvl w:val="9"/>
        <w:rPr>
          <w:rFonts w:hint="eastAsia" w:ascii="黑体" w:hAnsi="黑体" w:eastAsia="黑体"/>
          <w:sz w:val="32"/>
          <w:szCs w:val="32"/>
          <w:lang w:val="en-US" w:eastAsia="zh-Hans"/>
        </w:rPr>
      </w:pPr>
      <w:r>
        <w:rPr>
          <w:rFonts w:hint="eastAsia" w:ascii="黑体" w:hAnsi="黑体" w:eastAsia="黑体"/>
          <w:sz w:val="32"/>
          <w:szCs w:val="32"/>
          <w:lang w:val="en-US" w:eastAsia="zh-Hans"/>
        </w:rPr>
        <w:t>学校名称：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60" w:lineRule="exact"/>
        <w:ind w:left="0" w:leftChars="0" w:right="0" w:rightChars="0" w:firstLine="320" w:firstLineChars="100"/>
        <w:jc w:val="both"/>
        <w:textAlignment w:val="auto"/>
        <w:outlineLvl w:val="9"/>
        <w:rPr>
          <w:rFonts w:hint="eastAsia" w:ascii="黑体" w:hAnsi="黑体" w:eastAsia="黑体"/>
          <w:sz w:val="32"/>
          <w:szCs w:val="32"/>
          <w:u w:val="dash"/>
        </w:rPr>
      </w:pPr>
      <w:r>
        <w:rPr>
          <w:rFonts w:hint="eastAsia" w:ascii="黑体" w:hAnsi="黑体" w:eastAsia="黑体"/>
          <w:sz w:val="32"/>
          <w:szCs w:val="32"/>
          <w:lang w:val="en-US" w:eastAsia="zh-Hans"/>
        </w:rPr>
        <w:t>项目</w:t>
      </w:r>
      <w:r>
        <w:rPr>
          <w:rFonts w:hint="eastAsia" w:ascii="黑体" w:hAnsi="黑体" w:eastAsia="黑体"/>
          <w:sz w:val="32"/>
          <w:szCs w:val="32"/>
        </w:rPr>
        <w:t>名称：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60" w:lineRule="exact"/>
        <w:ind w:left="0" w:leftChars="0" w:right="0" w:rightChars="0" w:firstLine="320" w:firstLineChars="100"/>
        <w:jc w:val="both"/>
        <w:textAlignment w:val="auto"/>
        <w:outlineLvl w:val="9"/>
        <w:rPr>
          <w:ins w:id="0" w:author="菲一般的感觉" w:date="2022-03-08T10:56:25Z"/>
          <w:rFonts w:hint="eastAsia"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Hans"/>
        </w:rPr>
        <w:t>团队负责人</w:t>
      </w:r>
      <w:r>
        <w:rPr>
          <w:rFonts w:hint="eastAsia" w:ascii="黑体" w:hAnsi="黑体" w:eastAsia="黑体"/>
          <w:sz w:val="32"/>
          <w:szCs w:val="3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60" w:lineRule="exact"/>
        <w:ind w:left="0" w:leftChars="0" w:right="0" w:rightChars="0" w:firstLine="320" w:firstLineChars="100"/>
        <w:jc w:val="both"/>
        <w:textAlignment w:val="auto"/>
        <w:outlineLvl w:val="9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  <w:lang w:val="en-US" w:eastAsia="zh-Hans"/>
        </w:rPr>
        <w:t>联系方式</w:t>
      </w:r>
      <w:r>
        <w:rPr>
          <w:rFonts w:hint="eastAsia" w:ascii="黑体" w:hAnsi="黑体" w:eastAsia="黑体"/>
          <w:sz w:val="32"/>
          <w:szCs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60" w:lineRule="exact"/>
        <w:ind w:left="0" w:leftChars="0" w:right="0" w:rightChars="0" w:firstLine="320" w:firstLineChars="100"/>
        <w:jc w:val="both"/>
        <w:textAlignment w:val="auto"/>
        <w:outlineLvl w:val="9"/>
        <w:rPr>
          <w:rFonts w:hint="eastAsia" w:ascii="黑体" w:hAnsi="黑体" w:eastAsia="黑体"/>
          <w:sz w:val="32"/>
          <w:szCs w:val="32"/>
          <w:lang w:val="en-US" w:eastAsia="zh-Hans"/>
        </w:rPr>
      </w:pPr>
      <w:r>
        <w:rPr>
          <w:rFonts w:hint="eastAsia" w:ascii="黑体" w:hAnsi="黑体" w:eastAsia="黑体"/>
          <w:sz w:val="32"/>
          <w:szCs w:val="32"/>
          <w:lang w:val="en-US" w:eastAsia="zh-Hans"/>
        </w:rPr>
        <w:t>指导教师</w:t>
      </w:r>
      <w:r>
        <w:rPr>
          <w:rFonts w:hint="default" w:ascii="黑体" w:hAnsi="黑体" w:eastAsia="黑体"/>
          <w:sz w:val="32"/>
          <w:szCs w:val="32"/>
          <w:lang w:eastAsia="zh-Hans"/>
        </w:rPr>
        <w:t>（</w:t>
      </w:r>
      <w:r>
        <w:rPr>
          <w:rFonts w:hint="eastAsia" w:ascii="黑体" w:hAnsi="黑体" w:eastAsia="黑体"/>
          <w:sz w:val="32"/>
          <w:szCs w:val="32"/>
          <w:lang w:val="en-US" w:eastAsia="zh-Hans"/>
        </w:rPr>
        <w:t>最多</w:t>
      </w:r>
      <w:r>
        <w:rPr>
          <w:rFonts w:hint="default" w:ascii="黑体" w:hAnsi="黑体" w:eastAsia="黑体"/>
          <w:sz w:val="32"/>
          <w:szCs w:val="32"/>
          <w:lang w:eastAsia="zh-Hans"/>
        </w:rPr>
        <w:t>3</w:t>
      </w:r>
      <w:r>
        <w:rPr>
          <w:rFonts w:hint="eastAsia" w:ascii="黑体" w:hAnsi="黑体" w:eastAsia="黑体"/>
          <w:sz w:val="32"/>
          <w:szCs w:val="32"/>
          <w:lang w:val="en-US" w:eastAsia="zh-Hans"/>
        </w:rPr>
        <w:t>人</w:t>
      </w:r>
      <w:r>
        <w:rPr>
          <w:rFonts w:hint="default" w:ascii="黑体" w:hAnsi="黑体" w:eastAsia="黑体"/>
          <w:sz w:val="32"/>
          <w:szCs w:val="32"/>
          <w:lang w:eastAsia="zh-Hans"/>
        </w:rPr>
        <w:t>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0" w:leftChars="0" w:right="0" w:rightChars="0" w:firstLine="320" w:firstLineChars="100"/>
        <w:jc w:val="both"/>
        <w:textAlignment w:val="auto"/>
        <w:outlineLvl w:val="9"/>
        <w:rPr>
          <w:rFonts w:hint="eastAsia" w:ascii="黑体" w:hAnsi="黑体" w:eastAsia="黑体" w:cs="黑体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Hans"/>
        </w:rPr>
        <w:t>项目类型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：</w:t>
      </w:r>
      <w:r>
        <w:rPr>
          <w:rFonts w:hint="eastAsia" w:ascii="黑体" w:hAnsi="黑体" w:eastAsia="黑体" w:cs="黑体"/>
          <w:color w:val="000000"/>
          <w:sz w:val="32"/>
          <w:szCs w:val="32"/>
        </w:rPr>
        <w:sym w:font="Wingdings" w:char="00A8"/>
      </w:r>
      <w:del w:id="1" w:author="菲一般的感觉" w:date="2022-03-08T10:55:53Z">
        <w:r>
          <w:rPr>
            <w:rFonts w:hint="eastAsia" w:ascii="黑体" w:hAnsi="黑体" w:eastAsia="黑体" w:cs="黑体"/>
            <w:color w:val="000000"/>
            <w:sz w:val="32"/>
            <w:szCs w:val="32"/>
          </w:rPr>
          <w:sym w:font="Wingdings 2" w:char="00A3"/>
        </w:r>
      </w:del>
      <w:r>
        <w:rPr>
          <w:rFonts w:hint="eastAsia" w:ascii="黑体" w:hAnsi="黑体" w:eastAsia="黑体" w:cs="黑体"/>
          <w:color w:val="000000"/>
          <w:sz w:val="32"/>
          <w:szCs w:val="32"/>
        </w:rPr>
        <w:t>1.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Hans"/>
        </w:rPr>
        <w:t>普通高校</w:t>
      </w:r>
      <w:r>
        <w:rPr>
          <w:rFonts w:hint="eastAsia" w:ascii="黑体" w:hAnsi="黑体" w:eastAsia="黑体" w:cs="黑体"/>
          <w:color w:val="000000"/>
          <w:sz w:val="32"/>
          <w:szCs w:val="32"/>
        </w:rPr>
        <w:t xml:space="preserve">    </w:t>
      </w:r>
      <w:r>
        <w:rPr>
          <w:rFonts w:hint="eastAsia" w:ascii="黑体" w:hAnsi="黑体" w:eastAsia="黑体" w:cs="黑体"/>
          <w:color w:val="000000"/>
          <w:sz w:val="32"/>
          <w:szCs w:val="32"/>
        </w:rPr>
        <w:sym w:font="Wingdings" w:char="00A8"/>
      </w:r>
      <w:r>
        <w:rPr>
          <w:rFonts w:hint="eastAsia" w:ascii="黑体" w:hAnsi="黑体" w:eastAsia="黑体" w:cs="黑体"/>
          <w:color w:val="000000"/>
          <w:sz w:val="32"/>
          <w:szCs w:val="32"/>
        </w:rPr>
        <w:t>2.</w:t>
      </w: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Hans"/>
        </w:rPr>
        <w:t>职业院校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0" w:leftChars="0" w:right="0" w:rightChars="0" w:firstLine="320" w:firstLineChars="1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Hans"/>
        </w:rPr>
        <w:t>项目分组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：</w:t>
      </w:r>
      <w:r>
        <w:rPr>
          <w:rFonts w:hint="eastAsia" w:ascii="黑体" w:hAnsi="黑体" w:eastAsia="黑体" w:cs="黑体"/>
          <w:color w:val="000000"/>
          <w:sz w:val="32"/>
          <w:szCs w:val="32"/>
        </w:rPr>
        <w:sym w:font="Wingdings" w:char="00A8"/>
      </w:r>
      <w:r>
        <w:rPr>
          <w:rFonts w:hint="default" w:ascii="黑体" w:hAnsi="黑体" w:eastAsia="黑体" w:cs="黑体"/>
          <w:color w:val="000000"/>
          <w:sz w:val="32"/>
          <w:szCs w:val="32"/>
        </w:rPr>
        <w:t>A</w:t>
      </w:r>
      <w:r>
        <w:rPr>
          <w:rFonts w:hint="eastAsia" w:ascii="黑体" w:hAnsi="黑体" w:eastAsia="黑体" w:cs="黑体"/>
          <w:color w:val="000000"/>
          <w:sz w:val="32"/>
          <w:szCs w:val="32"/>
        </w:rPr>
        <w:t>.</w:t>
      </w:r>
      <w:r>
        <w:rPr>
          <w:rFonts w:hint="eastAsia" w:ascii="黑体" w:hAnsi="黑体" w:eastAsia="黑体" w:cs="黑体"/>
          <w:sz w:val="32"/>
          <w:szCs w:val="32"/>
        </w:rPr>
        <w:t>科技创新和未来产业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1920" w:firstLineChars="6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sym w:font="Wingdings" w:char="00A8"/>
      </w:r>
      <w:r>
        <w:rPr>
          <w:rFonts w:hint="default" w:ascii="黑体" w:hAnsi="黑体" w:eastAsia="黑体" w:cs="黑体"/>
          <w:sz w:val="32"/>
          <w:szCs w:val="32"/>
        </w:rPr>
        <w:t>B</w:t>
      </w:r>
      <w:r>
        <w:rPr>
          <w:rFonts w:hint="eastAsia" w:ascii="黑体" w:hAnsi="黑体" w:eastAsia="黑体" w:cs="黑体"/>
          <w:sz w:val="32"/>
          <w:szCs w:val="32"/>
        </w:rPr>
        <w:t>.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乡村振兴和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产业发展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60" w:lineRule="exact"/>
        <w:ind w:left="0" w:leftChars="0" w:right="0" w:rightChars="0" w:firstLine="1964" w:firstLineChars="614"/>
        <w:jc w:val="both"/>
        <w:textAlignment w:val="auto"/>
        <w:outlineLvl w:val="9"/>
        <w:rPr>
          <w:rFonts w:hint="eastAsia"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sym w:font="Wingdings" w:char="00A8"/>
      </w:r>
      <w:del w:id="2" w:author="菲一般的感觉" w:date="2022-03-08T10:55:59Z">
        <w:r>
          <w:rPr>
            <w:rFonts w:hint="eastAsia" w:ascii="黑体" w:hAnsi="黑体" w:eastAsia="黑体" w:cs="黑体"/>
            <w:color w:val="000000"/>
            <w:sz w:val="32"/>
            <w:szCs w:val="32"/>
          </w:rPr>
          <w:sym w:font="Wingdings 2" w:char="00A3"/>
        </w:r>
      </w:del>
      <w:r>
        <w:rPr>
          <w:rFonts w:hint="default" w:ascii="黑体" w:hAnsi="黑体" w:eastAsia="黑体" w:cs="黑体"/>
          <w:sz w:val="32"/>
          <w:szCs w:val="32"/>
        </w:rPr>
        <w:t>C</w:t>
      </w:r>
      <w:r>
        <w:rPr>
          <w:rFonts w:hint="eastAsia" w:ascii="黑体" w:hAnsi="黑体" w:eastAsia="黑体" w:cs="黑体"/>
          <w:sz w:val="32"/>
          <w:szCs w:val="32"/>
        </w:rPr>
        <w:t>.城市治理和社会服务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60" w:lineRule="exact"/>
        <w:ind w:left="0" w:leftChars="0" w:right="0" w:rightChars="0" w:firstLine="1964" w:firstLineChars="614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sym w:font="Wingdings" w:char="00A8"/>
      </w:r>
      <w:del w:id="3" w:author="菲一般的感觉" w:date="2022-03-08T10:56:00Z">
        <w:r>
          <w:rPr>
            <w:rFonts w:hint="eastAsia" w:ascii="黑体" w:hAnsi="黑体" w:eastAsia="黑体" w:cs="黑体"/>
            <w:color w:val="000000"/>
            <w:sz w:val="32"/>
            <w:szCs w:val="32"/>
          </w:rPr>
          <w:sym w:font="Wingdings 2" w:char="00A3"/>
        </w:r>
      </w:del>
      <w:r>
        <w:rPr>
          <w:rFonts w:hint="default" w:ascii="黑体" w:hAnsi="黑体" w:eastAsia="黑体" w:cs="黑体"/>
          <w:sz w:val="32"/>
          <w:szCs w:val="32"/>
        </w:rPr>
        <w:t>D</w:t>
      </w:r>
      <w:r>
        <w:rPr>
          <w:rFonts w:hint="eastAsia" w:ascii="黑体" w:hAnsi="黑体" w:eastAsia="黑体" w:cs="黑体"/>
          <w:sz w:val="32"/>
          <w:szCs w:val="32"/>
        </w:rPr>
        <w:t>.生态环保和可持续发展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60" w:lineRule="exact"/>
        <w:ind w:left="0" w:leftChars="0" w:right="0" w:rightChars="0" w:firstLine="1964" w:firstLineChars="614"/>
        <w:jc w:val="both"/>
        <w:textAlignment w:val="auto"/>
        <w:outlineLvl w:val="9"/>
        <w:rPr>
          <w:rFonts w:hint="eastAsia"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sym w:font="Wingdings" w:char="00A8"/>
      </w:r>
      <w:del w:id="4" w:author="菲一般的感觉" w:date="2022-03-08T10:56:02Z">
        <w:r>
          <w:rPr>
            <w:rFonts w:hint="eastAsia" w:ascii="黑体" w:hAnsi="黑体" w:eastAsia="黑体" w:cs="黑体"/>
            <w:color w:val="000000"/>
            <w:sz w:val="32"/>
            <w:szCs w:val="32"/>
          </w:rPr>
          <w:sym w:font="Wingdings 2" w:char="00A3"/>
        </w:r>
      </w:del>
      <w:r>
        <w:rPr>
          <w:rFonts w:hint="default" w:ascii="黑体" w:hAnsi="黑体" w:eastAsia="黑体" w:cs="黑体"/>
          <w:color w:val="000000"/>
          <w:sz w:val="32"/>
          <w:szCs w:val="32"/>
        </w:rPr>
        <w:t>E</w:t>
      </w:r>
      <w:r>
        <w:rPr>
          <w:rFonts w:hint="eastAsia" w:ascii="黑体" w:hAnsi="黑体" w:eastAsia="黑体" w:cs="黑体"/>
          <w:sz w:val="32"/>
          <w:szCs w:val="32"/>
        </w:rPr>
        <w:t>.文化创意和区域合作</w:t>
      </w:r>
    </w:p>
    <w:p>
      <w:pPr>
        <w:spacing w:line="520" w:lineRule="exact"/>
        <w:ind w:firstLine="1964" w:firstLineChars="614"/>
        <w:rPr>
          <w:rFonts w:hint="eastAsia" w:ascii="方正仿宋_GBK" w:eastAsia="方正仿宋_GBK"/>
          <w:sz w:val="32"/>
          <w:szCs w:val="32"/>
        </w:rPr>
      </w:pPr>
    </w:p>
    <w:p>
      <w:pPr>
        <w:adjustRightInd w:val="0"/>
        <w:snapToGrid w:val="0"/>
        <w:spacing w:line="400" w:lineRule="exact"/>
        <w:rPr>
          <w:rFonts w:ascii="方正黑体简体" w:hAnsi="华文中宋" w:eastAsia="方正黑体简体"/>
          <w:b/>
          <w:sz w:val="36"/>
        </w:rPr>
        <w:sectPr>
          <w:footerReference r:id="rId3" w:type="default"/>
          <w:pgSz w:w="11906" w:h="16838"/>
          <w:pgMar w:top="2268" w:right="1797" w:bottom="1701" w:left="1797" w:header="851" w:footer="992" w:gutter="0"/>
          <w:pgNumType w:fmt="numberInDash"/>
          <w:cols w:space="720" w:num="1"/>
          <w:docGrid w:type="lines" w:linePitch="312" w:charSpace="0"/>
        </w:sectPr>
      </w:pPr>
    </w:p>
    <w:p>
      <w:pPr>
        <w:pStyle w:val="6"/>
        <w:spacing w:line="640" w:lineRule="exact"/>
        <w:rPr>
          <w:rFonts w:hint="eastAsia" w:ascii="Calibri" w:hAnsi="Calibri" w:eastAsia="方正小标宋简体"/>
          <w:bCs w:val="0"/>
          <w:szCs w:val="44"/>
          <w:lang w:val="en-US" w:eastAsia="zh-CN"/>
        </w:rPr>
      </w:pPr>
      <w:r>
        <w:rPr>
          <w:rFonts w:hint="eastAsia" w:ascii="Calibri" w:hAnsi="Calibri" w:eastAsia="方正小标宋简体"/>
          <w:bCs w:val="0"/>
          <w:szCs w:val="44"/>
          <w:lang w:val="en-US" w:eastAsia="zh-CN"/>
        </w:rPr>
        <w:t>第十三届“挑战杯”中国大学生创业计划竞赛参赛项目申报表</w:t>
      </w:r>
    </w:p>
    <w:tbl>
      <w:tblPr>
        <w:tblStyle w:val="7"/>
        <w:tblW w:w="9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  <w:tblPrChange w:id="5" w:author="菲一般的感觉" w:date="2022-03-08T11:31:27Z">
          <w:tblPr>
            <w:tblStyle w:val="7"/>
            <w:tblW w:w="9180" w:type="dxa"/>
            <w:jc w:val="center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213"/>
        <w:gridCol w:w="1228"/>
        <w:gridCol w:w="1463"/>
        <w:gridCol w:w="1149"/>
        <w:gridCol w:w="1366"/>
        <w:gridCol w:w="1761"/>
        <w:tblGridChange w:id="6">
          <w:tblGrid>
            <w:gridCol w:w="2436"/>
            <w:gridCol w:w="1005"/>
            <w:gridCol w:w="912"/>
            <w:gridCol w:w="972"/>
            <w:gridCol w:w="1080"/>
            <w:gridCol w:w="1014"/>
            <w:gridCol w:w="176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" w:author="菲一般的感觉" w:date="2022-03-08T11:31:2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867" w:hRule="exact"/>
          <w:jc w:val="center"/>
          <w:trPrChange w:id="7" w:author="菲一般的感觉" w:date="2022-03-08T11:31:27Z">
            <w:trPr>
              <w:trHeight w:val="867" w:hRule="exact"/>
              <w:jc w:val="center"/>
            </w:trPr>
          </w:trPrChange>
        </w:trPr>
        <w:tc>
          <w:tcPr>
            <w:tcW w:w="2213" w:type="dxa"/>
            <w:noWrap w:val="0"/>
            <w:vAlign w:val="center"/>
            <w:tcPrChange w:id="8" w:author="菲一般的感觉" w:date="2022-03-08T11:31:27Z">
              <w:tcPr>
                <w:tcW w:w="6405" w:type="dxa"/>
                <w:gridSpan w:val="5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9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10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所在省</w:t>
            </w:r>
          </w:p>
          <w:p>
            <w:pPr>
              <w:spacing w:line="400" w:lineRule="exact"/>
              <w:jc w:val="center"/>
              <w:rPr>
                <w:del w:id="11" w:author="菲一般的感觉" w:date="2022-03-08T11:30:32Z"/>
                <w:rFonts w:hint="eastAsia" w:ascii="仿宋_GB2312" w:hAnsi="仿宋_GB2312" w:eastAsia="仿宋_GB2312" w:cs="仿宋_GB2312"/>
                <w:sz w:val="32"/>
                <w:szCs w:val="32"/>
                <w:rPrChange w:id="12" w:author="菲一般的感觉" w:date="2022-03-08T11:27:51Z">
                  <w:rPr>
                    <w:del w:id="13" w:author="菲一般的感觉" w:date="2022-03-08T11:30:32Z"/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14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（区、市）</w:t>
            </w:r>
          </w:p>
          <w:p>
            <w:pPr>
              <w:spacing w:line="400" w:lineRule="exact"/>
              <w:jc w:val="center"/>
              <w:rPr>
                <w:ins w:id="15" w:author="菲一般的感觉" w:date="2022-03-08T11:31:10Z"/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16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学校名称</w:t>
            </w:r>
          </w:p>
          <w:p>
            <w:pPr>
              <w:spacing w:line="400" w:lineRule="exact"/>
              <w:jc w:val="center"/>
              <w:rPr>
                <w:del w:id="17" w:author="菲一般的感觉" w:date="2022-03-08T11:31:02Z"/>
                <w:rFonts w:hint="eastAsia" w:ascii="仿宋_GB2312" w:hAnsi="仿宋_GB2312" w:eastAsia="仿宋_GB2312" w:cs="仿宋_GB2312"/>
                <w:sz w:val="32"/>
                <w:szCs w:val="32"/>
                <w:rPrChange w:id="18" w:author="菲一般的感觉" w:date="2022-03-08T11:27:51Z">
                  <w:rPr>
                    <w:del w:id="19" w:author="菲一般的感觉" w:date="2022-03-08T11:31:02Z"/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</w:p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20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1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（全称）</w:t>
            </w:r>
          </w:p>
        </w:tc>
        <w:tc>
          <w:tcPr>
            <w:tcW w:w="6967" w:type="dxa"/>
            <w:gridSpan w:val="5"/>
            <w:noWrap w:val="0"/>
            <w:vAlign w:val="center"/>
            <w:tcPrChange w:id="22" w:author="菲一般的感觉" w:date="2022-03-08T11:31:27Z">
              <w:tcPr>
                <w:tcW w:w="2775" w:type="dxa"/>
                <w:gridSpan w:val="2"/>
                <w:noWrap w:val="0"/>
                <w:vAlign w:val="center"/>
              </w:tcPr>
            </w:tcPrChange>
          </w:tcPr>
          <w:p>
            <w:pPr>
              <w:spacing w:line="400" w:lineRule="exact"/>
              <w:rPr>
                <w:rFonts w:hint="default" w:ascii="仿宋_GB2312" w:hAnsi="仿宋_GB2312" w:eastAsia="仿宋_GB2312" w:cs="仿宋_GB2312"/>
                <w:sz w:val="32"/>
                <w:szCs w:val="32"/>
                <w:rPrChange w:id="23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lang w:val="en-US" w:eastAsia="zh-CN"/>
              </w:rPr>
              <w:t>贵州省贵阳市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25" w:author="菲一般的感觉" w:date="2022-03-08T11:31:2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567" w:hRule="exact"/>
          <w:jc w:val="center"/>
          <w:del w:id="24" w:author="菲一般的感觉" w:date="2022-03-08T11:26:50Z"/>
          <w:trPrChange w:id="25" w:author="菲一般的感觉" w:date="2022-03-08T11:31:27Z">
            <w:trPr>
              <w:trHeight w:val="567" w:hRule="exact"/>
              <w:jc w:val="center"/>
            </w:trPr>
          </w:trPrChange>
        </w:trPr>
        <w:tc>
          <w:tcPr>
            <w:tcW w:w="2213" w:type="dxa"/>
            <w:noWrap w:val="0"/>
            <w:vAlign w:val="center"/>
            <w:tcPrChange w:id="26" w:author="菲一般的感觉" w:date="2022-03-08T11:31:27Z">
              <w:tcPr>
                <w:tcW w:w="2436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del w:id="27" w:author="菲一般的感觉" w:date="2022-03-08T11:26:50Z"/>
                <w:rFonts w:hint="eastAsia" w:ascii="仿宋_GB2312" w:hAnsi="仿宋_GB2312" w:eastAsia="仿宋_GB2312" w:cs="仿宋_GB2312"/>
                <w:sz w:val="32"/>
                <w:szCs w:val="32"/>
                <w:rPrChange w:id="28" w:author="菲一般的感觉" w:date="2022-03-08T11:27:51Z">
                  <w:rPr>
                    <w:del w:id="29" w:author="菲一般的感觉" w:date="2022-03-08T11:26:50Z"/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30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项目名称</w:t>
            </w:r>
          </w:p>
        </w:tc>
        <w:tc>
          <w:tcPr>
            <w:tcW w:w="6967" w:type="dxa"/>
            <w:gridSpan w:val="5"/>
            <w:noWrap w:val="0"/>
            <w:vAlign w:val="center"/>
            <w:tcPrChange w:id="31" w:author="菲一般的感觉" w:date="2022-03-08T11:31:27Z">
              <w:tcPr>
                <w:tcW w:w="6744" w:type="dxa"/>
                <w:gridSpan w:val="6"/>
                <w:noWrap w:val="0"/>
                <w:vAlign w:val="center"/>
              </w:tcPr>
            </w:tcPrChange>
          </w:tcPr>
          <w:p>
            <w:pPr>
              <w:spacing w:line="400" w:lineRule="exact"/>
              <w:rPr>
                <w:del w:id="32" w:author="菲一般的感觉" w:date="2022-03-08T11:26:50Z"/>
                <w:rFonts w:hint="eastAsia" w:ascii="仿宋_GB2312" w:hAnsi="仿宋_GB2312" w:eastAsia="仿宋_GB2312" w:cs="仿宋_GB2312"/>
                <w:sz w:val="32"/>
                <w:szCs w:val="32"/>
                <w:rPrChange w:id="33" w:author="菲一般的感觉" w:date="2022-03-08T11:27:51Z">
                  <w:rPr>
                    <w:del w:id="34" w:author="菲一般的感觉" w:date="2022-03-08T11:26:50Z"/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36" w:author="菲一般的感觉" w:date="2022-03-08T11:31:2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567" w:hRule="exact"/>
          <w:jc w:val="center"/>
          <w:del w:id="35" w:author="菲一般的感觉" w:date="2022-03-08T11:26:50Z"/>
          <w:trPrChange w:id="36" w:author="菲一般的感觉" w:date="2022-03-08T11:31:27Z">
            <w:trPr>
              <w:trHeight w:val="567" w:hRule="exact"/>
              <w:jc w:val="center"/>
            </w:trPr>
          </w:trPrChange>
        </w:trPr>
        <w:tc>
          <w:tcPr>
            <w:tcW w:w="2213" w:type="dxa"/>
            <w:noWrap w:val="0"/>
            <w:vAlign w:val="center"/>
            <w:tcPrChange w:id="37" w:author="菲一般的感觉" w:date="2022-03-08T11:31:27Z">
              <w:tcPr>
                <w:tcW w:w="2436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del w:id="38" w:author="菲一般的感觉" w:date="2022-03-08T11:26:50Z"/>
                <w:rFonts w:hint="eastAsia" w:ascii="仿宋_GB2312" w:hAnsi="仿宋_GB2312" w:eastAsia="仿宋_GB2312" w:cs="仿宋_GB2312"/>
                <w:sz w:val="32"/>
                <w:szCs w:val="32"/>
                <w:rPrChange w:id="39" w:author="菲一般的感觉" w:date="2022-03-08T11:27:51Z">
                  <w:rPr>
                    <w:del w:id="40" w:author="菲一般的感觉" w:date="2022-03-08T11:26:50Z"/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41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项目类型</w:t>
            </w:r>
          </w:p>
        </w:tc>
        <w:tc>
          <w:tcPr>
            <w:tcW w:w="6967" w:type="dxa"/>
            <w:gridSpan w:val="5"/>
            <w:noWrap w:val="0"/>
            <w:vAlign w:val="center"/>
            <w:tcPrChange w:id="42" w:author="菲一般的感觉" w:date="2022-03-08T11:31:27Z">
              <w:tcPr>
                <w:tcW w:w="6744" w:type="dxa"/>
                <w:gridSpan w:val="6"/>
                <w:noWrap w:val="0"/>
                <w:vAlign w:val="center"/>
              </w:tcPr>
            </w:tcPrChange>
          </w:tcPr>
          <w:p>
            <w:pPr>
              <w:spacing w:line="400" w:lineRule="exact"/>
              <w:rPr>
                <w:del w:id="43" w:author="菲一般的感觉" w:date="2022-03-08T11:26:50Z"/>
                <w:rFonts w:hint="eastAsia" w:ascii="仿宋_GB2312" w:hAnsi="仿宋_GB2312" w:eastAsia="仿宋_GB2312" w:cs="仿宋_GB2312"/>
                <w:sz w:val="32"/>
                <w:szCs w:val="32"/>
                <w:rPrChange w:id="44" w:author="菲一般的感觉" w:date="2022-03-08T11:27:51Z">
                  <w:rPr>
                    <w:del w:id="45" w:author="菲一般的感觉" w:date="2022-03-08T11:26:50Z"/>
                    <w:rFonts w:eastAsia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46" w:author="菲一般的感觉" w:date="2022-03-08T11:27:51Z">
                  <w:rPr>
                    <w:rFonts w:hint="eastAsia" w:eastAsia="方正仿宋_GBK"/>
                    <w:sz w:val="32"/>
                    <w:szCs w:val="32"/>
                  </w:rPr>
                </w:rPrChange>
              </w:rPr>
              <w:t>I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47" w:author="菲一般的感觉" w:date="2022-03-08T11:27:51Z">
                  <w:rPr>
                    <w:rFonts w:eastAsia="方正仿宋_GBK"/>
                    <w:sz w:val="32"/>
                    <w:szCs w:val="32"/>
                  </w:rPr>
                </w:rPrChange>
              </w:rPr>
              <w:t xml:space="preserve">. 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48" w:author="菲一般的感觉" w:date="2022-03-08T11:27:51Z">
                  <w:rPr>
                    <w:rFonts w:hint="eastAsia" w:ascii="方正仿宋_GBK" w:eastAsia="方正仿宋_GBK"/>
                    <w:sz w:val="32"/>
                    <w:szCs w:val="32"/>
                  </w:rPr>
                </w:rPrChange>
              </w:rPr>
              <w:t xml:space="preserve">普通高校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50" w:author="菲一般的感觉" w:date="2022-03-08T11:31:2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2145" w:hRule="exact"/>
          <w:jc w:val="center"/>
          <w:del w:id="49" w:author="菲一般的感觉" w:date="2022-03-08T11:26:50Z"/>
          <w:trPrChange w:id="50" w:author="菲一般的感觉" w:date="2022-03-08T11:31:27Z">
            <w:trPr>
              <w:trHeight w:val="2145" w:hRule="exact"/>
              <w:jc w:val="center"/>
            </w:trPr>
          </w:trPrChange>
        </w:trPr>
        <w:tc>
          <w:tcPr>
            <w:tcW w:w="2213" w:type="dxa"/>
            <w:noWrap w:val="0"/>
            <w:vAlign w:val="center"/>
            <w:tcPrChange w:id="51" w:author="菲一般的感觉" w:date="2022-03-08T11:31:27Z">
              <w:tcPr>
                <w:tcW w:w="2436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del w:id="52" w:author="菲一般的感觉" w:date="2022-03-08T11:26:50Z"/>
                <w:rFonts w:hint="eastAsia" w:ascii="仿宋_GB2312" w:hAnsi="仿宋_GB2312" w:eastAsia="仿宋_GB2312" w:cs="仿宋_GB2312"/>
                <w:sz w:val="32"/>
                <w:szCs w:val="32"/>
                <w:rPrChange w:id="53" w:author="菲一般的感觉" w:date="2022-03-08T11:27:51Z">
                  <w:rPr>
                    <w:del w:id="54" w:author="菲一般的感觉" w:date="2022-03-08T11:26:50Z"/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55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项目分组</w:t>
            </w:r>
          </w:p>
        </w:tc>
        <w:tc>
          <w:tcPr>
            <w:tcW w:w="6967" w:type="dxa"/>
            <w:gridSpan w:val="5"/>
            <w:noWrap w:val="0"/>
            <w:vAlign w:val="center"/>
            <w:tcPrChange w:id="56" w:author="菲一般的感觉" w:date="2022-03-08T11:31:27Z">
              <w:tcPr>
                <w:tcW w:w="6744" w:type="dxa"/>
                <w:gridSpan w:val="6"/>
                <w:noWrap w:val="0"/>
                <w:vAlign w:val="center"/>
              </w:tcPr>
            </w:tcPrChange>
          </w:tcPr>
          <w:p>
            <w:pPr>
              <w:adjustRightInd w:val="0"/>
              <w:snapToGrid w:val="0"/>
              <w:spacing w:line="400" w:lineRule="exact"/>
              <w:rPr>
                <w:rFonts w:hint="eastAsia" w:ascii="仿宋_GB2312" w:hAnsi="仿宋_GB2312" w:eastAsia="仿宋_GB2312" w:cs="仿宋_GB2312"/>
                <w:sz w:val="32"/>
                <w:szCs w:val="32"/>
                <w:rPrChange w:id="57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58" w:author="菲一般的感觉" w:date="2022-03-08T11:27:51Z">
                  <w:rPr>
                    <w:rFonts w:hint="eastAsia" w:eastAsia="方正仿宋_GBK"/>
                    <w:sz w:val="32"/>
                    <w:szCs w:val="32"/>
                  </w:rPr>
                </w:rPrChange>
              </w:rPr>
              <w:t xml:space="preserve">A. 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59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科技创新和未来产业</w:t>
            </w:r>
          </w:p>
          <w:p>
            <w:pPr>
              <w:adjustRightInd w:val="0"/>
              <w:snapToGrid w:val="0"/>
              <w:spacing w:line="400" w:lineRule="exact"/>
              <w:rPr>
                <w:rFonts w:hint="eastAsia" w:ascii="仿宋_GB2312" w:hAnsi="仿宋_GB2312" w:eastAsia="仿宋_GB2312" w:cs="仿宋_GB2312"/>
                <w:sz w:val="32"/>
                <w:szCs w:val="32"/>
                <w:lang w:eastAsia="zh-CN"/>
                <w:rPrChange w:id="60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  <w:lang w:eastAsia="zh-CN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61" w:author="菲一般的感觉" w:date="2022-03-08T11:27:51Z">
                  <w:rPr>
                    <w:rFonts w:hint="eastAsia" w:eastAsia="方正仿宋_GBK"/>
                    <w:sz w:val="32"/>
                    <w:szCs w:val="32"/>
                  </w:rPr>
                </w:rPrChange>
              </w:rPr>
              <w:t xml:space="preserve">B. 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62" w:author="菲一般的感觉" w:date="2022-03-08T11:27:51Z">
                  <w:rPr>
                    <w:rFonts w:hint="eastAsia" w:ascii="方正仿宋_GBK" w:eastAsia="方正仿宋_GBK"/>
                    <w:sz w:val="32"/>
                    <w:szCs w:val="32"/>
                  </w:rPr>
                </w:rPrChange>
              </w:rPr>
              <w:t>乡村振兴和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lang w:val="en-US" w:eastAsia="zh-CN"/>
                <w:rPrChange w:id="63" w:author="菲一般的感觉" w:date="2022-03-08T11:27:51Z">
                  <w:rPr>
                    <w:rFonts w:hint="eastAsia" w:ascii="方正仿宋_GBK" w:eastAsia="方正仿宋_GBK"/>
                    <w:sz w:val="32"/>
                    <w:szCs w:val="32"/>
                    <w:lang w:val="en-US" w:eastAsia="zh-CN"/>
                  </w:rPr>
                </w:rPrChange>
              </w:rPr>
              <w:t>产业发展</w:t>
            </w:r>
          </w:p>
          <w:p>
            <w:pPr>
              <w:adjustRightInd w:val="0"/>
              <w:snapToGrid w:val="0"/>
              <w:spacing w:line="400" w:lineRule="exact"/>
              <w:rPr>
                <w:rFonts w:hint="eastAsia" w:ascii="仿宋_GB2312" w:hAnsi="仿宋_GB2312" w:eastAsia="仿宋_GB2312" w:cs="仿宋_GB2312"/>
                <w:sz w:val="32"/>
                <w:szCs w:val="32"/>
                <w:rPrChange w:id="64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65" w:author="菲一般的感觉" w:date="2022-03-08T11:27:51Z">
                  <w:rPr>
                    <w:rFonts w:hint="eastAsia" w:eastAsia="方正仿宋_GBK"/>
                    <w:sz w:val="32"/>
                    <w:szCs w:val="32"/>
                  </w:rPr>
                </w:rPrChange>
              </w:rPr>
              <w:t xml:space="preserve">C. 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66" w:author="菲一般的感觉" w:date="2022-03-08T11:27:51Z">
                  <w:rPr>
                    <w:rFonts w:hint="eastAsia" w:ascii="方正仿宋_GBK" w:eastAsia="方正仿宋_GBK"/>
                    <w:sz w:val="32"/>
                    <w:szCs w:val="32"/>
                  </w:rPr>
                </w:rPrChange>
              </w:rPr>
              <w:t>城市治理和社会服务</w:t>
            </w:r>
          </w:p>
          <w:p>
            <w:pPr>
              <w:adjustRightInd w:val="0"/>
              <w:snapToGrid w:val="0"/>
              <w:spacing w:line="400" w:lineRule="exact"/>
              <w:rPr>
                <w:rFonts w:hint="eastAsia" w:ascii="仿宋_GB2312" w:hAnsi="仿宋_GB2312" w:eastAsia="仿宋_GB2312" w:cs="仿宋_GB2312"/>
                <w:sz w:val="32"/>
                <w:szCs w:val="32"/>
                <w:rPrChange w:id="67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68" w:author="菲一般的感觉" w:date="2022-03-08T11:27:51Z">
                  <w:rPr>
                    <w:rFonts w:hint="eastAsia" w:eastAsia="方正仿宋_GBK"/>
                    <w:sz w:val="32"/>
                    <w:szCs w:val="32"/>
                  </w:rPr>
                </w:rPrChange>
              </w:rPr>
              <w:t xml:space="preserve">D. 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69" w:author="菲一般的感觉" w:date="2022-03-08T11:27:51Z">
                  <w:rPr>
                    <w:rFonts w:hint="eastAsia" w:ascii="方正仿宋_GBK" w:eastAsia="方正仿宋_GBK"/>
                    <w:sz w:val="32"/>
                    <w:szCs w:val="32"/>
                  </w:rPr>
                </w:rPrChange>
              </w:rPr>
              <w:t>生态环保和可持续发展</w:t>
            </w:r>
          </w:p>
          <w:p>
            <w:pPr>
              <w:adjustRightInd w:val="0"/>
              <w:snapToGrid w:val="0"/>
              <w:spacing w:line="400" w:lineRule="exact"/>
              <w:rPr>
                <w:del w:id="70" w:author="菲一般的感觉" w:date="2022-03-08T11:26:50Z"/>
                <w:rFonts w:hint="eastAsia" w:ascii="仿宋_GB2312" w:hAnsi="仿宋_GB2312" w:eastAsia="仿宋_GB2312" w:cs="仿宋_GB2312"/>
                <w:sz w:val="32"/>
                <w:szCs w:val="32"/>
                <w:rPrChange w:id="71" w:author="菲一般的感觉" w:date="2022-03-08T11:27:51Z">
                  <w:rPr>
                    <w:del w:id="72" w:author="菲一般的感觉" w:date="2022-03-08T11:26:50Z"/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73" w:author="菲一般的感觉" w:date="2022-03-08T11:27:51Z">
                  <w:rPr>
                    <w:rFonts w:hint="eastAsia" w:eastAsia="方正仿宋_GBK"/>
                    <w:sz w:val="32"/>
                    <w:szCs w:val="32"/>
                  </w:rPr>
                </w:rPrChange>
              </w:rPr>
              <w:t xml:space="preserve">E. 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74" w:author="菲一般的感觉" w:date="2022-03-08T11:27:51Z">
                  <w:rPr>
                    <w:rFonts w:hint="eastAsia" w:ascii="方正仿宋_GBK" w:eastAsia="方正仿宋_GBK"/>
                    <w:sz w:val="32"/>
                    <w:szCs w:val="32"/>
                  </w:rPr>
                </w:rPrChange>
              </w:rPr>
              <w:t>文化创意和区域合作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5" w:author="菲一般的感觉" w:date="2022-03-08T11:38:02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wAfter w:w="0" w:type="auto"/>
          <w:trHeight w:val="851" w:hRule="exact"/>
          <w:jc w:val="center"/>
          <w:trPrChange w:id="75" w:author="菲一般的感觉" w:date="2022-03-08T11:38:02Z">
            <w:trPr>
              <w:gridAfter w:val="2"/>
              <w:wAfter w:w="2775" w:type="dxa"/>
              <w:trHeight w:val="851" w:hRule="exact"/>
              <w:jc w:val="center"/>
            </w:trPr>
          </w:trPrChange>
        </w:trPr>
        <w:tc>
          <w:tcPr>
            <w:tcW w:w="2213" w:type="dxa"/>
            <w:vMerge w:val="restart"/>
            <w:noWrap w:val="0"/>
            <w:vAlign w:val="center"/>
            <w:tcPrChange w:id="76" w:author="菲一般的感觉" w:date="2022-03-08T11:38:02Z">
              <w:tcPr>
                <w:tcW w:w="2436" w:type="dxa"/>
                <w:vMerge w:val="restart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w w:val="90"/>
                <w:sz w:val="32"/>
                <w:szCs w:val="32"/>
                <w:rPrChange w:id="77" w:author="菲一般的感觉" w:date="2022-03-08T11:27:51Z">
                  <w:rPr>
                    <w:rFonts w:hint="eastAsia" w:ascii="方正仿宋_GBK" w:hAnsi="方正仿宋_GBK" w:eastAsia="方正仿宋_GBK" w:cs="方正仿宋_GBK"/>
                    <w:w w:val="90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w w:val="90"/>
                <w:sz w:val="32"/>
                <w:szCs w:val="32"/>
                <w:rPrChange w:id="78" w:author="菲一般的感觉" w:date="2022-03-08T11:27:51Z">
                  <w:rPr>
                    <w:rFonts w:hint="eastAsia" w:ascii="方正仿宋_GBK" w:hAnsi="方正仿宋_GBK" w:eastAsia="方正仿宋_GBK" w:cs="方正仿宋_GBK"/>
                    <w:w w:val="90"/>
                    <w:sz w:val="32"/>
                    <w:szCs w:val="32"/>
                  </w:rPr>
                </w:rPrChange>
              </w:rPr>
              <w:t>团队成员</w:t>
            </w:r>
          </w:p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79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w w:val="90"/>
                <w:sz w:val="32"/>
                <w:szCs w:val="32"/>
                <w:rPrChange w:id="80" w:author="菲一般的感觉" w:date="2022-03-08T11:27:51Z">
                  <w:rPr>
                    <w:rFonts w:hint="eastAsia" w:ascii="方正仿宋_GBK" w:hAnsi="方正仿宋_GBK" w:eastAsia="方正仿宋_GBK" w:cs="方正仿宋_GBK"/>
                    <w:w w:val="90"/>
                    <w:sz w:val="32"/>
                    <w:szCs w:val="32"/>
                  </w:rPr>
                </w:rPrChange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81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最多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lang w:eastAsia="zh-CN"/>
              </w:rPr>
              <w:t>5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82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人</w:t>
            </w:r>
            <w:r>
              <w:rPr>
                <w:rFonts w:hint="eastAsia" w:ascii="仿宋_GB2312" w:hAnsi="仿宋_GB2312" w:eastAsia="仿宋_GB2312" w:cs="仿宋_GB2312"/>
                <w:w w:val="90"/>
                <w:sz w:val="32"/>
                <w:szCs w:val="32"/>
                <w:rPrChange w:id="83" w:author="菲一般的感觉" w:date="2022-03-08T11:27:51Z">
                  <w:rPr>
                    <w:rFonts w:hint="eastAsia" w:ascii="方正仿宋_GBK" w:hAnsi="方正仿宋_GBK" w:eastAsia="方正仿宋_GBK" w:cs="方正仿宋_GBK"/>
                    <w:w w:val="90"/>
                    <w:sz w:val="32"/>
                    <w:szCs w:val="32"/>
                  </w:rPr>
                </w:rPrChange>
              </w:rPr>
              <w:t>）</w:t>
            </w:r>
          </w:p>
        </w:tc>
        <w:tc>
          <w:tcPr>
            <w:tcW w:w="1228" w:type="dxa"/>
            <w:noWrap w:val="0"/>
            <w:vAlign w:val="center"/>
            <w:tcPrChange w:id="84" w:author="菲一般的感觉" w:date="2022-03-08T11:38:02Z">
              <w:tcPr>
                <w:tcW w:w="1005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86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pPrChange w:id="85" w:author="菲一般的感觉" w:date="2022-03-08T11:27:41Z">
                <w:pPr>
                  <w:spacing w:line="400" w:lineRule="exact"/>
                </w:pPr>
              </w:pPrChange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87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姓名</w:t>
            </w:r>
          </w:p>
        </w:tc>
        <w:tc>
          <w:tcPr>
            <w:tcW w:w="1463" w:type="dxa"/>
            <w:noWrap w:val="0"/>
            <w:vAlign w:val="center"/>
            <w:tcPrChange w:id="88" w:author="菲一般的感觉" w:date="2022-03-08T11:38:02Z">
              <w:tcPr>
                <w:tcW w:w="912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90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pPrChange w:id="89" w:author="菲一般的感觉" w:date="2022-03-08T11:27:41Z">
                <w:pPr>
                  <w:spacing w:line="400" w:lineRule="exact"/>
                </w:pPr>
              </w:pPrChange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91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学院</w:t>
            </w:r>
          </w:p>
        </w:tc>
        <w:tc>
          <w:tcPr>
            <w:tcW w:w="2515" w:type="dxa"/>
            <w:gridSpan w:val="2"/>
            <w:noWrap w:val="0"/>
            <w:vAlign w:val="center"/>
            <w:tcPrChange w:id="92" w:author="菲一般的感觉" w:date="2022-03-08T11:38:02Z">
              <w:tcPr>
                <w:tcW w:w="972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94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pPrChange w:id="93" w:author="菲一般的感觉" w:date="2022-03-08T11:27:41Z">
                <w:pPr>
                  <w:spacing w:line="400" w:lineRule="exact"/>
                </w:pPr>
              </w:pPrChange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95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年级</w:t>
            </w:r>
          </w:p>
        </w:tc>
        <w:tc>
          <w:tcPr>
            <w:tcW w:w="1761" w:type="dxa"/>
            <w:noWrap w:val="0"/>
            <w:vAlign w:val="center"/>
            <w:tcPrChange w:id="96" w:author="菲一般的感觉" w:date="2022-03-08T11:38:02Z">
              <w:tcPr>
                <w:tcW w:w="1080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98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pPrChange w:id="97" w:author="菲一般的感觉" w:date="2022-03-08T11:27:41Z">
                <w:pPr>
                  <w:spacing w:line="400" w:lineRule="exact"/>
                </w:pPr>
              </w:pPrChange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99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00" w:author="菲一般的感觉" w:date="2022-03-08T11:38:02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wAfter w:w="0" w:type="auto"/>
          <w:trHeight w:val="567" w:hRule="exact"/>
          <w:jc w:val="center"/>
          <w:trPrChange w:id="100" w:author="菲一般的感觉" w:date="2022-03-08T11:38:02Z">
            <w:trPr>
              <w:gridAfter w:val="2"/>
              <w:wAfter w:w="2775" w:type="dxa"/>
              <w:trHeight w:val="567" w:hRule="exact"/>
              <w:jc w:val="center"/>
            </w:trPr>
          </w:trPrChange>
        </w:trPr>
        <w:tc>
          <w:tcPr>
            <w:tcW w:w="2213" w:type="dxa"/>
            <w:vMerge w:val="continue"/>
            <w:noWrap w:val="0"/>
            <w:vAlign w:val="center"/>
            <w:tcPrChange w:id="101" w:author="菲一般的感觉" w:date="2022-03-08T11:38:02Z">
              <w:tcPr>
                <w:tcW w:w="2436" w:type="dxa"/>
                <w:vMerge w:val="continue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w w:val="90"/>
                <w:sz w:val="32"/>
                <w:szCs w:val="32"/>
                <w:rPrChange w:id="102" w:author="菲一般的感觉" w:date="2022-03-08T11:27:51Z">
                  <w:rPr>
                    <w:rFonts w:hint="eastAsia" w:ascii="方正仿宋_GBK" w:hAnsi="方正仿宋_GBK" w:eastAsia="方正仿宋_GBK" w:cs="方正仿宋_GBK"/>
                    <w:w w:val="90"/>
                    <w:sz w:val="32"/>
                    <w:szCs w:val="32"/>
                  </w:rPr>
                </w:rPrChange>
              </w:rPr>
            </w:pPr>
          </w:p>
        </w:tc>
        <w:tc>
          <w:tcPr>
            <w:tcW w:w="1228" w:type="dxa"/>
            <w:noWrap w:val="0"/>
            <w:vAlign w:val="center"/>
            <w:tcPrChange w:id="103" w:author="菲一般的感觉" w:date="2022-03-08T11:38:02Z">
              <w:tcPr>
                <w:tcW w:w="1005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105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pPrChange w:id="104" w:author="菲一般的感觉" w:date="2022-03-08T11:27:41Z">
                <w:pPr>
                  <w:spacing w:line="400" w:lineRule="exact"/>
                </w:pPr>
              </w:pPrChange>
            </w:pPr>
          </w:p>
        </w:tc>
        <w:tc>
          <w:tcPr>
            <w:tcW w:w="1463" w:type="dxa"/>
            <w:noWrap w:val="0"/>
            <w:vAlign w:val="center"/>
            <w:tcPrChange w:id="106" w:author="菲一般的感觉" w:date="2022-03-08T11:38:02Z">
              <w:tcPr>
                <w:tcW w:w="912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108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pPrChange w:id="107" w:author="菲一般的感觉" w:date="2022-03-08T11:27:41Z">
                <w:pPr>
                  <w:spacing w:line="400" w:lineRule="exact"/>
                </w:pPr>
              </w:pPrChange>
            </w:pPr>
          </w:p>
        </w:tc>
        <w:tc>
          <w:tcPr>
            <w:tcW w:w="2515" w:type="dxa"/>
            <w:gridSpan w:val="2"/>
            <w:noWrap w:val="0"/>
            <w:vAlign w:val="center"/>
            <w:tcPrChange w:id="109" w:author="菲一般的感觉" w:date="2022-03-08T11:38:02Z">
              <w:tcPr>
                <w:tcW w:w="972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111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pPrChange w:id="110" w:author="菲一般的感觉" w:date="2022-03-08T11:27:41Z">
                <w:pPr>
                  <w:spacing w:line="400" w:lineRule="exact"/>
                </w:pPr>
              </w:pPrChange>
            </w:pPr>
          </w:p>
        </w:tc>
        <w:tc>
          <w:tcPr>
            <w:tcW w:w="1761" w:type="dxa"/>
            <w:noWrap w:val="0"/>
            <w:vAlign w:val="center"/>
            <w:tcPrChange w:id="112" w:author="菲一般的感觉" w:date="2022-03-08T11:38:02Z">
              <w:tcPr>
                <w:tcW w:w="1080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114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pPrChange w:id="113" w:author="菲一般的感觉" w:date="2022-03-08T11:27:41Z">
                <w:pPr>
                  <w:spacing w:line="400" w:lineRule="exact"/>
                </w:pPr>
              </w:pPrChange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15" w:author="菲一般的感觉" w:date="2022-03-08T11:38:1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wAfter w:w="0" w:type="auto"/>
          <w:trHeight w:val="567" w:hRule="exact"/>
          <w:jc w:val="center"/>
          <w:trPrChange w:id="115" w:author="菲一般的感觉" w:date="2022-03-08T11:38:14Z">
            <w:trPr>
              <w:gridAfter w:val="1"/>
              <w:wAfter w:w="1761" w:type="dxa"/>
              <w:trHeight w:val="567" w:hRule="exact"/>
              <w:jc w:val="center"/>
            </w:trPr>
          </w:trPrChange>
        </w:trPr>
        <w:tc>
          <w:tcPr>
            <w:tcW w:w="2213" w:type="dxa"/>
            <w:vMerge w:val="restart"/>
            <w:noWrap w:val="0"/>
            <w:vAlign w:val="center"/>
            <w:tcPrChange w:id="116" w:author="菲一般的感觉" w:date="2022-03-08T11:38:14Z">
              <w:tcPr>
                <w:tcW w:w="2436" w:type="dxa"/>
                <w:vMerge w:val="restart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117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118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指导教师</w:t>
            </w:r>
          </w:p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w w:val="90"/>
                <w:sz w:val="32"/>
                <w:szCs w:val="32"/>
                <w:rPrChange w:id="119" w:author="菲一般的感觉" w:date="2022-03-08T11:27:51Z">
                  <w:rPr>
                    <w:rFonts w:hint="eastAsia" w:ascii="方正仿宋_GBK" w:hAnsi="方正仿宋_GBK" w:eastAsia="方正仿宋_GBK" w:cs="方正仿宋_GBK"/>
                    <w:w w:val="90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w w:val="90"/>
                <w:sz w:val="32"/>
                <w:szCs w:val="32"/>
                <w:rPrChange w:id="120" w:author="菲一般的感觉" w:date="2022-03-08T11:27:51Z">
                  <w:rPr>
                    <w:rFonts w:hint="eastAsia" w:ascii="方正仿宋_GBK" w:hAnsi="方正仿宋_GBK" w:eastAsia="方正仿宋_GBK" w:cs="方正仿宋_GBK"/>
                    <w:w w:val="90"/>
                    <w:sz w:val="32"/>
                    <w:szCs w:val="32"/>
                  </w:rPr>
                </w:rPrChange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121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最多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lang w:eastAsia="zh-CN"/>
              </w:rPr>
              <w:t>2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122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人</w:t>
            </w:r>
            <w:r>
              <w:rPr>
                <w:rFonts w:hint="eastAsia" w:ascii="仿宋_GB2312" w:hAnsi="仿宋_GB2312" w:eastAsia="仿宋_GB2312" w:cs="仿宋_GB2312"/>
                <w:w w:val="90"/>
                <w:sz w:val="32"/>
                <w:szCs w:val="32"/>
                <w:rPrChange w:id="123" w:author="菲一般的感觉" w:date="2022-03-08T11:27:51Z">
                  <w:rPr>
                    <w:rFonts w:hint="eastAsia" w:ascii="方正仿宋_GBK" w:hAnsi="方正仿宋_GBK" w:eastAsia="方正仿宋_GBK" w:cs="方正仿宋_GBK"/>
                    <w:w w:val="90"/>
                    <w:sz w:val="32"/>
                    <w:szCs w:val="32"/>
                  </w:rPr>
                </w:rPrChange>
              </w:rPr>
              <w:t>）</w:t>
            </w:r>
          </w:p>
        </w:tc>
        <w:tc>
          <w:tcPr>
            <w:tcW w:w="1228" w:type="dxa"/>
            <w:noWrap w:val="0"/>
            <w:vAlign w:val="center"/>
            <w:tcPrChange w:id="124" w:author="菲一般的感觉" w:date="2022-03-08T11:38:14Z">
              <w:tcPr>
                <w:tcW w:w="1005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126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pPrChange w:id="125" w:author="菲一般的感觉" w:date="2022-03-08T11:27:41Z">
                <w:pPr>
                  <w:spacing w:line="400" w:lineRule="exact"/>
                </w:pPr>
              </w:pPrChange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127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姓名</w:t>
            </w:r>
          </w:p>
        </w:tc>
        <w:tc>
          <w:tcPr>
            <w:tcW w:w="1463" w:type="dxa"/>
            <w:noWrap w:val="0"/>
            <w:vAlign w:val="center"/>
            <w:tcPrChange w:id="128" w:author="菲一般的感觉" w:date="2022-03-08T11:38:14Z">
              <w:tcPr>
                <w:tcW w:w="912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130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pPrChange w:id="129" w:author="菲一般的感觉" w:date="2022-03-08T11:27:41Z">
                <w:pPr>
                  <w:spacing w:line="400" w:lineRule="exact"/>
                </w:pPr>
              </w:pPrChange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131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学院</w:t>
            </w:r>
          </w:p>
        </w:tc>
        <w:tc>
          <w:tcPr>
            <w:tcW w:w="1149" w:type="dxa"/>
            <w:noWrap w:val="0"/>
            <w:vAlign w:val="center"/>
            <w:tcPrChange w:id="132" w:author="菲一般的感觉" w:date="2022-03-08T11:38:14Z">
              <w:tcPr>
                <w:tcW w:w="972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134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pPrChange w:id="133" w:author="菲一般的感觉" w:date="2022-03-08T11:27:41Z">
                <w:pPr>
                  <w:spacing w:line="400" w:lineRule="exact"/>
                </w:pPr>
              </w:pPrChange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135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职称</w:t>
            </w:r>
          </w:p>
        </w:tc>
        <w:tc>
          <w:tcPr>
            <w:tcW w:w="1366" w:type="dxa"/>
            <w:noWrap w:val="0"/>
            <w:vAlign w:val="center"/>
            <w:tcPrChange w:id="136" w:author="菲一般的感觉" w:date="2022-03-08T11:38:14Z">
              <w:tcPr>
                <w:tcW w:w="1080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138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pPrChange w:id="137" w:author="菲一般的感觉" w:date="2022-03-08T11:27:41Z">
                <w:pPr>
                  <w:spacing w:line="400" w:lineRule="exact"/>
                </w:pPr>
              </w:pPrChange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139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职务</w:t>
            </w:r>
          </w:p>
        </w:tc>
        <w:tc>
          <w:tcPr>
            <w:tcW w:w="1761" w:type="dxa"/>
            <w:noWrap w:val="0"/>
            <w:vAlign w:val="center"/>
            <w:tcPrChange w:id="140" w:author="菲一般的感觉" w:date="2022-03-08T11:38:14Z">
              <w:tcPr>
                <w:tcW w:w="1014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142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pPrChange w:id="141" w:author="菲一般的感觉" w:date="2022-03-08T11:27:41Z">
                <w:pPr>
                  <w:spacing w:line="400" w:lineRule="exact"/>
                </w:pPr>
              </w:pPrChange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143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44" w:author="菲一般的感觉" w:date="2022-03-08T11:38:1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wAfter w:w="0" w:type="auto"/>
          <w:trHeight w:val="567" w:hRule="exact"/>
          <w:jc w:val="center"/>
          <w:trPrChange w:id="144" w:author="菲一般的感觉" w:date="2022-03-08T11:38:14Z">
            <w:trPr>
              <w:gridAfter w:val="1"/>
              <w:wAfter w:w="1761" w:type="dxa"/>
              <w:trHeight w:val="567" w:hRule="exact"/>
              <w:jc w:val="center"/>
            </w:trPr>
          </w:trPrChange>
        </w:trPr>
        <w:tc>
          <w:tcPr>
            <w:tcW w:w="2213" w:type="dxa"/>
            <w:vMerge w:val="continue"/>
            <w:noWrap w:val="0"/>
            <w:vAlign w:val="center"/>
            <w:tcPrChange w:id="145" w:author="菲一般的感觉" w:date="2022-03-08T11:38:14Z">
              <w:tcPr>
                <w:tcW w:w="2436" w:type="dxa"/>
                <w:vMerge w:val="continue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w w:val="90"/>
                <w:sz w:val="32"/>
                <w:szCs w:val="32"/>
                <w:rPrChange w:id="146" w:author="菲一般的感觉" w:date="2022-03-08T11:27:51Z">
                  <w:rPr>
                    <w:rFonts w:hint="eastAsia" w:ascii="方正仿宋_GBK" w:hAnsi="方正仿宋_GBK" w:eastAsia="方正仿宋_GBK" w:cs="方正仿宋_GBK"/>
                    <w:w w:val="90"/>
                    <w:sz w:val="32"/>
                    <w:szCs w:val="32"/>
                  </w:rPr>
                </w:rPrChange>
              </w:rPr>
            </w:pPr>
          </w:p>
        </w:tc>
        <w:tc>
          <w:tcPr>
            <w:tcW w:w="1228" w:type="dxa"/>
            <w:noWrap w:val="0"/>
            <w:vAlign w:val="center"/>
            <w:tcPrChange w:id="147" w:author="菲一般的感觉" w:date="2022-03-08T11:38:14Z">
              <w:tcPr>
                <w:tcW w:w="1005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149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pPrChange w:id="148" w:author="菲一般的感觉" w:date="2022-03-08T11:27:41Z">
                <w:pPr>
                  <w:spacing w:line="400" w:lineRule="exact"/>
                </w:pPr>
              </w:pPrChange>
            </w:pPr>
          </w:p>
        </w:tc>
        <w:tc>
          <w:tcPr>
            <w:tcW w:w="1463" w:type="dxa"/>
            <w:noWrap w:val="0"/>
            <w:vAlign w:val="center"/>
            <w:tcPrChange w:id="150" w:author="菲一般的感觉" w:date="2022-03-08T11:38:14Z">
              <w:tcPr>
                <w:tcW w:w="912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152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pPrChange w:id="151" w:author="菲一般的感觉" w:date="2022-03-08T11:27:41Z">
                <w:pPr>
                  <w:spacing w:line="400" w:lineRule="exact"/>
                </w:pPr>
              </w:pPrChange>
            </w:pPr>
          </w:p>
        </w:tc>
        <w:tc>
          <w:tcPr>
            <w:tcW w:w="1149" w:type="dxa"/>
            <w:noWrap w:val="0"/>
            <w:vAlign w:val="center"/>
            <w:tcPrChange w:id="153" w:author="菲一般的感觉" w:date="2022-03-08T11:38:14Z">
              <w:tcPr>
                <w:tcW w:w="972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155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pPrChange w:id="154" w:author="菲一般的感觉" w:date="2022-03-08T11:27:41Z">
                <w:pPr>
                  <w:spacing w:line="400" w:lineRule="exact"/>
                </w:pPr>
              </w:pPrChange>
            </w:pPr>
          </w:p>
        </w:tc>
        <w:tc>
          <w:tcPr>
            <w:tcW w:w="1366" w:type="dxa"/>
            <w:noWrap w:val="0"/>
            <w:vAlign w:val="center"/>
            <w:tcPrChange w:id="156" w:author="菲一般的感觉" w:date="2022-03-08T11:38:14Z">
              <w:tcPr>
                <w:tcW w:w="1080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158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pPrChange w:id="157" w:author="菲一般的感觉" w:date="2022-03-08T11:27:41Z">
                <w:pPr>
                  <w:spacing w:line="400" w:lineRule="exact"/>
                </w:pPr>
              </w:pPrChange>
            </w:pPr>
          </w:p>
        </w:tc>
        <w:tc>
          <w:tcPr>
            <w:tcW w:w="1761" w:type="dxa"/>
            <w:noWrap w:val="0"/>
            <w:vAlign w:val="center"/>
            <w:tcPrChange w:id="159" w:author="菲一般的感觉" w:date="2022-03-08T11:38:14Z">
              <w:tcPr>
                <w:tcW w:w="1014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161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pPrChange w:id="160" w:author="菲一般的感觉" w:date="2022-03-08T11:27:41Z">
                <w:pPr>
                  <w:spacing w:line="400" w:lineRule="exact"/>
                </w:pPr>
              </w:pPrChange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63" w:author="菲一般的感觉" w:date="2022-03-08T11:31:2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533" w:hRule="exact"/>
          <w:jc w:val="center"/>
          <w:ins w:id="162" w:author="菲一般的感觉" w:date="2022-03-08T11:26:12Z"/>
          <w:trPrChange w:id="163" w:author="菲一般的感觉" w:date="2022-03-08T11:31:27Z">
            <w:trPr>
              <w:trHeight w:val="1701" w:hRule="exact"/>
              <w:jc w:val="center"/>
            </w:trPr>
          </w:trPrChange>
        </w:trPr>
        <w:tc>
          <w:tcPr>
            <w:tcW w:w="2213" w:type="dxa"/>
            <w:noWrap w:val="0"/>
            <w:vAlign w:val="center"/>
            <w:tcPrChange w:id="164" w:author="菲一般的感觉" w:date="2022-03-08T11:31:27Z">
              <w:tcPr>
                <w:tcW w:w="2436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ins w:id="165" w:author="菲一般的感觉" w:date="2022-03-08T11:26:12Z"/>
                <w:rFonts w:hint="eastAsia" w:ascii="仿宋_GB2312" w:hAnsi="仿宋_GB2312" w:eastAsia="仿宋_GB2312" w:cs="仿宋_GB2312"/>
                <w:kern w:val="2"/>
                <w:sz w:val="32"/>
                <w:szCs w:val="32"/>
                <w:lang w:val="en-US" w:eastAsia="zh-CN" w:bidi="ar-SA"/>
                <w:rPrChange w:id="166" w:author="菲一般的感觉" w:date="2022-03-08T11:27:51Z">
                  <w:rPr>
                    <w:ins w:id="167" w:author="菲一般的感觉" w:date="2022-03-08T11:26:12Z"/>
                    <w:rFonts w:hint="eastAsia" w:ascii="方正仿宋_GBK" w:hAnsi="方正仿宋_GBK" w:eastAsia="方正仿宋_GBK" w:cs="方正仿宋_GBK"/>
                    <w:kern w:val="2"/>
                    <w:sz w:val="32"/>
                    <w:szCs w:val="32"/>
                    <w:lang w:val="en-US" w:eastAsia="zh-CN" w:bidi="ar-SA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168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项目名称</w:t>
            </w:r>
          </w:p>
        </w:tc>
        <w:tc>
          <w:tcPr>
            <w:tcW w:w="6967" w:type="dxa"/>
            <w:gridSpan w:val="5"/>
            <w:noWrap w:val="0"/>
            <w:vAlign w:val="center"/>
            <w:tcPrChange w:id="169" w:author="菲一般的感觉" w:date="2022-03-08T11:31:27Z">
              <w:tcPr>
                <w:tcW w:w="6744" w:type="dxa"/>
                <w:gridSpan w:val="6"/>
                <w:noWrap w:val="0"/>
                <w:vAlign w:val="center"/>
              </w:tcPr>
            </w:tcPrChange>
          </w:tcPr>
          <w:p>
            <w:pPr>
              <w:spacing w:line="400" w:lineRule="exact"/>
              <w:rPr>
                <w:ins w:id="170" w:author="菲一般的感觉" w:date="2022-03-08T11:26:12Z"/>
                <w:rFonts w:hint="eastAsia" w:ascii="仿宋_GB2312" w:hAnsi="仿宋_GB2312" w:eastAsia="仿宋_GB2312" w:cs="仿宋_GB2312"/>
                <w:kern w:val="2"/>
                <w:sz w:val="32"/>
                <w:szCs w:val="32"/>
                <w:lang w:val="en-US" w:eastAsia="zh-CN" w:bidi="ar-SA"/>
                <w:rPrChange w:id="171" w:author="菲一般的感觉" w:date="2022-03-08T11:27:51Z">
                  <w:rPr>
                    <w:ins w:id="172" w:author="菲一般的感觉" w:date="2022-03-08T11:26:12Z"/>
                    <w:rFonts w:hint="eastAsia" w:ascii="方正仿宋_GBK" w:hAnsi="方正仿宋_GBK" w:eastAsia="方正仿宋_GBK" w:cs="方正仿宋_GBK"/>
                    <w:kern w:val="2"/>
                    <w:sz w:val="32"/>
                    <w:szCs w:val="32"/>
                    <w:lang w:val="en-US" w:eastAsia="zh-CN" w:bidi="ar-SA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74" w:author="菲一般的感觉" w:date="2022-03-08T11:31:2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513" w:hRule="exact"/>
          <w:jc w:val="center"/>
          <w:ins w:id="173" w:author="菲一般的感觉" w:date="2022-03-08T11:26:23Z"/>
          <w:trPrChange w:id="174" w:author="菲一般的感觉" w:date="2022-03-08T11:31:27Z">
            <w:trPr>
              <w:trHeight w:val="1701" w:hRule="exact"/>
              <w:jc w:val="center"/>
            </w:trPr>
          </w:trPrChange>
        </w:trPr>
        <w:tc>
          <w:tcPr>
            <w:tcW w:w="2213" w:type="dxa"/>
            <w:noWrap w:val="0"/>
            <w:vAlign w:val="center"/>
            <w:tcPrChange w:id="175" w:author="菲一般的感觉" w:date="2022-03-08T11:31:27Z">
              <w:tcPr>
                <w:tcW w:w="2436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ins w:id="176" w:author="菲一般的感觉" w:date="2022-03-08T11:26:23Z"/>
                <w:rFonts w:hint="eastAsia" w:ascii="仿宋_GB2312" w:hAnsi="仿宋_GB2312" w:eastAsia="仿宋_GB2312" w:cs="仿宋_GB2312"/>
                <w:kern w:val="2"/>
                <w:sz w:val="32"/>
                <w:szCs w:val="32"/>
                <w:lang w:val="en-US" w:eastAsia="zh-CN" w:bidi="ar-SA"/>
                <w:rPrChange w:id="177" w:author="菲一般的感觉" w:date="2022-03-08T11:27:51Z">
                  <w:rPr>
                    <w:ins w:id="178" w:author="菲一般的感觉" w:date="2022-03-08T11:26:23Z"/>
                    <w:rFonts w:hint="eastAsia" w:ascii="方正仿宋_GBK" w:hAnsi="方正仿宋_GBK" w:eastAsia="方正仿宋_GBK" w:cs="方正仿宋_GBK"/>
                    <w:kern w:val="2"/>
                    <w:sz w:val="32"/>
                    <w:szCs w:val="32"/>
                    <w:lang w:val="en-US" w:eastAsia="zh-CN" w:bidi="ar-SA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179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项目类型</w:t>
            </w:r>
          </w:p>
        </w:tc>
        <w:tc>
          <w:tcPr>
            <w:tcW w:w="6967" w:type="dxa"/>
            <w:gridSpan w:val="5"/>
            <w:noWrap w:val="0"/>
            <w:vAlign w:val="center"/>
            <w:tcPrChange w:id="180" w:author="菲一般的感觉" w:date="2022-03-08T11:31:27Z">
              <w:tcPr>
                <w:tcW w:w="6744" w:type="dxa"/>
                <w:gridSpan w:val="6"/>
                <w:noWrap w:val="0"/>
                <w:vAlign w:val="center"/>
              </w:tcPr>
            </w:tcPrChange>
          </w:tcPr>
          <w:p>
            <w:pPr>
              <w:spacing w:line="400" w:lineRule="exact"/>
              <w:rPr>
                <w:ins w:id="181" w:author="菲一般的感觉" w:date="2022-03-08T11:26:23Z"/>
                <w:rFonts w:hint="eastAsia" w:ascii="仿宋_GB2312" w:hAnsi="仿宋_GB2312" w:eastAsia="仿宋_GB2312" w:cs="仿宋_GB2312"/>
                <w:kern w:val="2"/>
                <w:sz w:val="32"/>
                <w:szCs w:val="32"/>
                <w:lang w:val="en-US" w:eastAsia="zh-CN" w:bidi="ar-SA"/>
                <w:rPrChange w:id="182" w:author="菲一般的感觉" w:date="2022-03-08T11:27:51Z">
                  <w:rPr>
                    <w:ins w:id="183" w:author="菲一般的感觉" w:date="2022-03-08T11:26:23Z"/>
                    <w:rFonts w:hint="eastAsia" w:eastAsia="方正仿宋_GBK" w:asciiTheme="minorHAnsi" w:hAnsiTheme="minorHAnsi" w:cstheme="minorBidi"/>
                    <w:kern w:val="2"/>
                    <w:sz w:val="32"/>
                    <w:szCs w:val="32"/>
                    <w:lang w:val="en-US" w:eastAsia="zh-CN" w:bidi="ar-SA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  <w:rPrChange w:id="184" w:author="菲一般的感觉" w:date="2022-03-08T11:27:51Z">
                  <w:rPr>
                    <w:rFonts w:hint="eastAsia" w:ascii="黑体" w:hAnsi="黑体" w:eastAsia="黑体" w:cs="黑体"/>
                    <w:color w:val="000000"/>
                    <w:sz w:val="32"/>
                    <w:szCs w:val="32"/>
                  </w:rPr>
                </w:rPrChange>
              </w:rPr>
              <w:sym w:font="Wingdings" w:char="00A8"/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185" w:author="菲一般的感觉" w:date="2022-03-08T11:27:51Z">
                  <w:rPr>
                    <w:rFonts w:hint="eastAsia" w:ascii="方正仿宋_GBK" w:eastAsia="方正仿宋_GBK"/>
                    <w:sz w:val="32"/>
                    <w:szCs w:val="32"/>
                  </w:rPr>
                </w:rPrChange>
              </w:rPr>
              <w:t xml:space="preserve">普通高校  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lang w:val="en-US" w:eastAsia="zh-CN"/>
                <w:rPrChange w:id="186" w:author="菲一般的感觉" w:date="2022-03-08T11:27:51Z">
                  <w:rPr>
                    <w:rFonts w:hint="eastAsia" w:ascii="方正仿宋_GBK" w:eastAsia="方正仿宋_GBK"/>
                    <w:sz w:val="32"/>
                    <w:szCs w:val="32"/>
                    <w:lang w:val="en-US" w:eastAsia="zh-CN"/>
                  </w:rPr>
                </w:rPrChange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187" w:author="菲一般的感觉" w:date="2022-03-08T11:27:51Z">
                  <w:rPr>
                    <w:rFonts w:hint="eastAsia" w:ascii="方正仿宋_GBK" w:eastAsia="方正仿宋_GBK"/>
                    <w:sz w:val="32"/>
                    <w:szCs w:val="32"/>
                  </w:rPr>
                </w:rPrChange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  <w:rPrChange w:id="188" w:author="菲一般的感觉" w:date="2022-03-08T11:27:51Z">
                  <w:rPr>
                    <w:rFonts w:hint="eastAsia" w:ascii="黑体" w:hAnsi="黑体" w:eastAsia="黑体" w:cs="黑体"/>
                    <w:color w:val="000000"/>
                    <w:sz w:val="32"/>
                    <w:szCs w:val="32"/>
                  </w:rPr>
                </w:rPrChange>
              </w:rPr>
              <w:sym w:font="Wingdings" w:char="00A8"/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189" w:author="菲一般的感觉" w:date="2022-03-08T11:27:51Z">
                  <w:rPr>
                    <w:rFonts w:hint="eastAsia" w:ascii="方正仿宋_GBK" w:eastAsia="方正仿宋_GBK"/>
                    <w:sz w:val="32"/>
                    <w:szCs w:val="32"/>
                  </w:rPr>
                </w:rPrChange>
              </w:rPr>
              <w:t>职业院校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91" w:author="菲一般的感觉" w:date="2022-03-08T11:31:2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2089" w:hRule="exact"/>
          <w:jc w:val="center"/>
          <w:ins w:id="190" w:author="菲一般的感觉" w:date="2022-03-08T11:26:20Z"/>
          <w:trPrChange w:id="191" w:author="菲一般的感觉" w:date="2022-03-08T11:31:27Z">
            <w:trPr>
              <w:trHeight w:val="1701" w:hRule="exact"/>
              <w:jc w:val="center"/>
            </w:trPr>
          </w:trPrChange>
        </w:trPr>
        <w:tc>
          <w:tcPr>
            <w:tcW w:w="2213" w:type="dxa"/>
            <w:noWrap w:val="0"/>
            <w:vAlign w:val="center"/>
            <w:tcPrChange w:id="192" w:author="菲一般的感觉" w:date="2022-03-08T11:31:27Z">
              <w:tcPr>
                <w:tcW w:w="2436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ins w:id="193" w:author="菲一般的感觉" w:date="2022-03-08T11:26:20Z"/>
                <w:rFonts w:hint="eastAsia" w:ascii="仿宋_GB2312" w:hAnsi="仿宋_GB2312" w:eastAsia="仿宋_GB2312" w:cs="仿宋_GB2312"/>
                <w:kern w:val="2"/>
                <w:sz w:val="32"/>
                <w:szCs w:val="32"/>
                <w:lang w:val="en-US" w:eastAsia="zh-CN" w:bidi="ar-SA"/>
                <w:rPrChange w:id="194" w:author="菲一般的感觉" w:date="2022-03-08T11:27:51Z">
                  <w:rPr>
                    <w:ins w:id="195" w:author="菲一般的感觉" w:date="2022-03-08T11:26:20Z"/>
                    <w:rFonts w:hint="eastAsia" w:ascii="方正仿宋_GBK" w:hAnsi="方正仿宋_GBK" w:eastAsia="方正仿宋_GBK" w:cs="方正仿宋_GBK"/>
                    <w:kern w:val="2"/>
                    <w:sz w:val="32"/>
                    <w:szCs w:val="32"/>
                    <w:lang w:val="en-US" w:eastAsia="zh-CN" w:bidi="ar-SA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196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项目分组</w:t>
            </w:r>
          </w:p>
        </w:tc>
        <w:tc>
          <w:tcPr>
            <w:tcW w:w="6967" w:type="dxa"/>
            <w:gridSpan w:val="5"/>
            <w:noWrap w:val="0"/>
            <w:vAlign w:val="center"/>
            <w:tcPrChange w:id="197" w:author="菲一般的感觉" w:date="2022-03-08T11:31:27Z">
              <w:tcPr>
                <w:tcW w:w="6744" w:type="dxa"/>
                <w:gridSpan w:val="6"/>
                <w:noWrap w:val="0"/>
                <w:vAlign w:val="center"/>
              </w:tcPr>
            </w:tcPrChange>
          </w:tcPr>
          <w:p>
            <w:pPr>
              <w:adjustRightInd w:val="0"/>
              <w:snapToGrid w:val="0"/>
              <w:spacing w:line="400" w:lineRule="exact"/>
              <w:rPr>
                <w:rFonts w:hint="eastAsia" w:ascii="仿宋_GB2312" w:hAnsi="仿宋_GB2312" w:eastAsia="仿宋_GB2312" w:cs="仿宋_GB2312"/>
                <w:sz w:val="32"/>
                <w:szCs w:val="32"/>
                <w:rPrChange w:id="198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  <w:rPrChange w:id="199" w:author="菲一般的感觉" w:date="2022-03-08T11:27:51Z">
                  <w:rPr>
                    <w:rFonts w:hint="eastAsia" w:ascii="黑体" w:hAnsi="黑体" w:eastAsia="黑体" w:cs="黑体"/>
                    <w:color w:val="000000"/>
                    <w:sz w:val="32"/>
                    <w:szCs w:val="32"/>
                  </w:rPr>
                </w:rPrChange>
              </w:rPr>
              <w:sym w:font="Wingdings" w:char="00A8"/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00" w:author="菲一般的感觉" w:date="2022-03-08T11:27:51Z">
                  <w:rPr>
                    <w:rFonts w:hint="eastAsia" w:eastAsia="方正仿宋_GBK"/>
                    <w:sz w:val="32"/>
                    <w:szCs w:val="32"/>
                  </w:rPr>
                </w:rPrChange>
              </w:rPr>
              <w:t xml:space="preserve">A. 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01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科技创新和未来产业</w:t>
            </w:r>
          </w:p>
          <w:p>
            <w:pPr>
              <w:adjustRightInd w:val="0"/>
              <w:snapToGrid w:val="0"/>
              <w:spacing w:line="400" w:lineRule="exact"/>
              <w:rPr>
                <w:rFonts w:hint="eastAsia" w:ascii="仿宋_GB2312" w:hAnsi="仿宋_GB2312" w:eastAsia="仿宋_GB2312" w:cs="仿宋_GB2312"/>
                <w:sz w:val="32"/>
                <w:szCs w:val="32"/>
                <w:lang w:eastAsia="zh-CN"/>
                <w:rPrChange w:id="202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  <w:lang w:eastAsia="zh-CN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  <w:rPrChange w:id="203" w:author="菲一般的感觉" w:date="2022-03-08T11:27:51Z">
                  <w:rPr>
                    <w:rFonts w:hint="eastAsia" w:ascii="黑体" w:hAnsi="黑体" w:eastAsia="黑体" w:cs="黑体"/>
                    <w:color w:val="000000"/>
                    <w:sz w:val="32"/>
                    <w:szCs w:val="32"/>
                  </w:rPr>
                </w:rPrChange>
              </w:rPr>
              <w:sym w:font="Wingdings" w:char="00A8"/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04" w:author="菲一般的感觉" w:date="2022-03-08T11:27:51Z">
                  <w:rPr>
                    <w:rFonts w:hint="eastAsia" w:eastAsia="方正仿宋_GBK"/>
                    <w:sz w:val="32"/>
                    <w:szCs w:val="32"/>
                  </w:rPr>
                </w:rPrChange>
              </w:rPr>
              <w:t xml:space="preserve">B. 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05" w:author="菲一般的感觉" w:date="2022-03-08T11:27:51Z">
                  <w:rPr>
                    <w:rFonts w:hint="eastAsia" w:ascii="方正仿宋_GBK" w:eastAsia="方正仿宋_GBK"/>
                    <w:sz w:val="32"/>
                    <w:szCs w:val="32"/>
                  </w:rPr>
                </w:rPrChange>
              </w:rPr>
              <w:t>乡村振兴和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lang w:val="en-US" w:eastAsia="zh-CN"/>
                <w:rPrChange w:id="206" w:author="菲一般的感觉" w:date="2022-03-08T11:27:51Z">
                  <w:rPr>
                    <w:rFonts w:hint="eastAsia" w:ascii="方正仿宋_GBK" w:eastAsia="方正仿宋_GBK"/>
                    <w:sz w:val="32"/>
                    <w:szCs w:val="32"/>
                    <w:lang w:val="en-US" w:eastAsia="zh-CN"/>
                  </w:rPr>
                </w:rPrChange>
              </w:rPr>
              <w:t>产业发展</w:t>
            </w:r>
          </w:p>
          <w:p>
            <w:pPr>
              <w:adjustRightInd w:val="0"/>
              <w:snapToGrid w:val="0"/>
              <w:spacing w:line="400" w:lineRule="exact"/>
              <w:rPr>
                <w:rFonts w:hint="eastAsia" w:ascii="仿宋_GB2312" w:hAnsi="仿宋_GB2312" w:eastAsia="仿宋_GB2312" w:cs="仿宋_GB2312"/>
                <w:sz w:val="32"/>
                <w:szCs w:val="32"/>
                <w:rPrChange w:id="207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  <w:rPrChange w:id="208" w:author="菲一般的感觉" w:date="2022-03-08T11:27:51Z">
                  <w:rPr>
                    <w:rFonts w:hint="eastAsia" w:ascii="黑体" w:hAnsi="黑体" w:eastAsia="黑体" w:cs="黑体"/>
                    <w:color w:val="000000"/>
                    <w:sz w:val="32"/>
                    <w:szCs w:val="32"/>
                  </w:rPr>
                </w:rPrChange>
              </w:rPr>
              <w:sym w:font="Wingdings" w:char="00A8"/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09" w:author="菲一般的感觉" w:date="2022-03-08T11:27:51Z">
                  <w:rPr>
                    <w:rFonts w:hint="eastAsia" w:eastAsia="方正仿宋_GBK"/>
                    <w:sz w:val="32"/>
                    <w:szCs w:val="32"/>
                  </w:rPr>
                </w:rPrChange>
              </w:rPr>
              <w:t xml:space="preserve">C. 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10" w:author="菲一般的感觉" w:date="2022-03-08T11:27:51Z">
                  <w:rPr>
                    <w:rFonts w:hint="eastAsia" w:ascii="方正仿宋_GBK" w:eastAsia="方正仿宋_GBK"/>
                    <w:sz w:val="32"/>
                    <w:szCs w:val="32"/>
                  </w:rPr>
                </w:rPrChange>
              </w:rPr>
              <w:t>城市治理和社会服务</w:t>
            </w:r>
          </w:p>
          <w:p>
            <w:pPr>
              <w:adjustRightInd w:val="0"/>
              <w:snapToGrid w:val="0"/>
              <w:spacing w:line="400" w:lineRule="exact"/>
              <w:rPr>
                <w:rFonts w:hint="eastAsia" w:ascii="仿宋_GB2312" w:hAnsi="仿宋_GB2312" w:eastAsia="仿宋_GB2312" w:cs="仿宋_GB2312"/>
                <w:sz w:val="32"/>
                <w:szCs w:val="32"/>
                <w:rPrChange w:id="211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  <w:rPrChange w:id="212" w:author="菲一般的感觉" w:date="2022-03-08T11:27:51Z">
                  <w:rPr>
                    <w:rFonts w:hint="eastAsia" w:ascii="黑体" w:hAnsi="黑体" w:eastAsia="黑体" w:cs="黑体"/>
                    <w:color w:val="000000"/>
                    <w:sz w:val="32"/>
                    <w:szCs w:val="32"/>
                  </w:rPr>
                </w:rPrChange>
              </w:rPr>
              <w:sym w:font="Wingdings" w:char="00A8"/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13" w:author="菲一般的感觉" w:date="2022-03-08T11:27:51Z">
                  <w:rPr>
                    <w:rFonts w:hint="eastAsia" w:eastAsia="方正仿宋_GBK"/>
                    <w:sz w:val="32"/>
                    <w:szCs w:val="32"/>
                  </w:rPr>
                </w:rPrChange>
              </w:rPr>
              <w:t xml:space="preserve">D. 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14" w:author="菲一般的感觉" w:date="2022-03-08T11:27:51Z">
                  <w:rPr>
                    <w:rFonts w:hint="eastAsia" w:ascii="方正仿宋_GBK" w:eastAsia="方正仿宋_GBK"/>
                    <w:sz w:val="32"/>
                    <w:szCs w:val="32"/>
                  </w:rPr>
                </w:rPrChange>
              </w:rPr>
              <w:t>生态环保和可持续发展</w:t>
            </w:r>
          </w:p>
          <w:p>
            <w:pPr>
              <w:adjustRightInd w:val="0"/>
              <w:snapToGrid w:val="0"/>
              <w:spacing w:line="400" w:lineRule="exact"/>
              <w:rPr>
                <w:ins w:id="215" w:author="菲一般的感觉" w:date="2022-03-08T11:26:20Z"/>
                <w:rFonts w:hint="eastAsia" w:ascii="仿宋_GB2312" w:hAnsi="仿宋_GB2312" w:eastAsia="仿宋_GB2312" w:cs="仿宋_GB2312"/>
                <w:kern w:val="2"/>
                <w:sz w:val="32"/>
                <w:szCs w:val="32"/>
                <w:lang w:val="en-US" w:eastAsia="zh-CN" w:bidi="ar-SA"/>
                <w:rPrChange w:id="216" w:author="菲一般的感觉" w:date="2022-03-08T11:27:51Z">
                  <w:rPr>
                    <w:ins w:id="217" w:author="菲一般的感觉" w:date="2022-03-08T11:26:20Z"/>
                    <w:rFonts w:hint="eastAsia" w:ascii="方正仿宋_GBK" w:hAnsi="方正仿宋_GBK" w:eastAsia="方正仿宋_GBK" w:cs="方正仿宋_GBK"/>
                    <w:kern w:val="2"/>
                    <w:sz w:val="32"/>
                    <w:szCs w:val="32"/>
                    <w:lang w:val="en-US" w:eastAsia="zh-CN" w:bidi="ar-SA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  <w:rPrChange w:id="218" w:author="菲一般的感觉" w:date="2022-03-08T11:27:51Z">
                  <w:rPr>
                    <w:rFonts w:hint="eastAsia" w:ascii="黑体" w:hAnsi="黑体" w:eastAsia="黑体" w:cs="黑体"/>
                    <w:color w:val="000000"/>
                    <w:sz w:val="32"/>
                    <w:szCs w:val="32"/>
                  </w:rPr>
                </w:rPrChange>
              </w:rPr>
              <w:sym w:font="Wingdings" w:char="00A8"/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19" w:author="菲一般的感觉" w:date="2022-03-08T11:27:51Z">
                  <w:rPr>
                    <w:rFonts w:hint="eastAsia" w:eastAsia="方正仿宋_GBK"/>
                    <w:sz w:val="32"/>
                    <w:szCs w:val="32"/>
                  </w:rPr>
                </w:rPrChange>
              </w:rPr>
              <w:t xml:space="preserve">E. 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20" w:author="菲一般的感觉" w:date="2022-03-08T11:27:51Z">
                  <w:rPr>
                    <w:rFonts w:hint="eastAsia" w:ascii="方正仿宋_GBK" w:eastAsia="方正仿宋_GBK"/>
                    <w:sz w:val="32"/>
                    <w:szCs w:val="32"/>
                  </w:rPr>
                </w:rPrChange>
              </w:rPr>
              <w:t>文化创意和区域合作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221" w:author="菲一般的感觉" w:date="2022-03-08T11:31:2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701" w:hRule="exact"/>
          <w:jc w:val="center"/>
          <w:trPrChange w:id="221" w:author="菲一般的感觉" w:date="2022-03-08T11:31:27Z">
            <w:trPr>
              <w:trHeight w:val="1701" w:hRule="exact"/>
              <w:jc w:val="center"/>
            </w:trPr>
          </w:trPrChange>
        </w:trPr>
        <w:tc>
          <w:tcPr>
            <w:tcW w:w="2213" w:type="dxa"/>
            <w:noWrap w:val="0"/>
            <w:vAlign w:val="center"/>
            <w:tcPrChange w:id="222" w:author="菲一般的感觉" w:date="2022-03-08T11:31:27Z">
              <w:tcPr>
                <w:tcW w:w="2436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223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24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项目简介</w:t>
            </w:r>
          </w:p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225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26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27" w:author="菲一般的感觉" w:date="2022-03-08T11:27:51Z">
                  <w:rPr>
                    <w:rFonts w:hint="eastAsia" w:eastAsia="方正仿宋_GBK"/>
                    <w:sz w:val="32"/>
                    <w:szCs w:val="32"/>
                  </w:rPr>
                </w:rPrChange>
              </w:rPr>
              <w:t>500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28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字以内）</w:t>
            </w:r>
          </w:p>
        </w:tc>
        <w:tc>
          <w:tcPr>
            <w:tcW w:w="6967" w:type="dxa"/>
            <w:gridSpan w:val="5"/>
            <w:noWrap w:val="0"/>
            <w:vAlign w:val="center"/>
            <w:tcPrChange w:id="229" w:author="菲一般的感觉" w:date="2022-03-08T11:31:27Z">
              <w:tcPr>
                <w:tcW w:w="6744" w:type="dxa"/>
                <w:gridSpan w:val="6"/>
                <w:noWrap w:val="0"/>
                <w:vAlign w:val="center"/>
              </w:tcPr>
            </w:tcPrChange>
          </w:tcPr>
          <w:p>
            <w:pPr>
              <w:spacing w:line="400" w:lineRule="exact"/>
              <w:rPr>
                <w:rFonts w:hint="eastAsia" w:ascii="仿宋_GB2312" w:hAnsi="仿宋_GB2312" w:eastAsia="仿宋_GB2312" w:cs="仿宋_GB2312"/>
                <w:sz w:val="32"/>
                <w:szCs w:val="32"/>
                <w:rPrChange w:id="230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231" w:author="菲一般的感觉" w:date="2022-03-08T11:31:2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701" w:hRule="exact"/>
          <w:jc w:val="center"/>
          <w:trPrChange w:id="231" w:author="菲一般的感觉" w:date="2022-03-08T11:31:27Z">
            <w:trPr>
              <w:trHeight w:val="1701" w:hRule="exact"/>
              <w:jc w:val="center"/>
            </w:trPr>
          </w:trPrChange>
        </w:trPr>
        <w:tc>
          <w:tcPr>
            <w:tcW w:w="2213" w:type="dxa"/>
            <w:noWrap w:val="0"/>
            <w:vAlign w:val="center"/>
            <w:tcPrChange w:id="232" w:author="菲一般的感觉" w:date="2022-03-08T11:31:27Z">
              <w:tcPr>
                <w:tcW w:w="2436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233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34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社会价值</w:t>
            </w:r>
          </w:p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235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36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37" w:author="菲一般的感觉" w:date="2022-03-08T11:27:51Z">
                  <w:rPr>
                    <w:rFonts w:hint="eastAsia" w:eastAsia="方正仿宋_GBK"/>
                    <w:sz w:val="32"/>
                    <w:szCs w:val="32"/>
                  </w:rPr>
                </w:rPrChange>
              </w:rPr>
              <w:t>500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38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字以内）</w:t>
            </w:r>
          </w:p>
        </w:tc>
        <w:tc>
          <w:tcPr>
            <w:tcW w:w="6967" w:type="dxa"/>
            <w:gridSpan w:val="5"/>
            <w:noWrap w:val="0"/>
            <w:vAlign w:val="center"/>
            <w:tcPrChange w:id="239" w:author="菲一般的感觉" w:date="2022-03-08T11:31:27Z">
              <w:tcPr>
                <w:tcW w:w="6744" w:type="dxa"/>
                <w:gridSpan w:val="6"/>
                <w:noWrap w:val="0"/>
                <w:vAlign w:val="center"/>
              </w:tcPr>
            </w:tcPrChange>
          </w:tcPr>
          <w:p>
            <w:pPr>
              <w:spacing w:line="400" w:lineRule="exact"/>
              <w:rPr>
                <w:rFonts w:hint="eastAsia" w:ascii="仿宋_GB2312" w:hAnsi="仿宋_GB2312" w:eastAsia="仿宋_GB2312" w:cs="仿宋_GB2312"/>
                <w:sz w:val="32"/>
                <w:szCs w:val="32"/>
                <w:rPrChange w:id="240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241" w:author="菲一般的感觉" w:date="2022-03-08T11:31:2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701" w:hRule="exact"/>
          <w:jc w:val="center"/>
          <w:trPrChange w:id="241" w:author="菲一般的感觉" w:date="2022-03-08T11:31:27Z">
            <w:trPr>
              <w:trHeight w:val="1701" w:hRule="exact"/>
              <w:jc w:val="center"/>
            </w:trPr>
          </w:trPrChange>
        </w:trPr>
        <w:tc>
          <w:tcPr>
            <w:tcW w:w="2213" w:type="dxa"/>
            <w:noWrap w:val="0"/>
            <w:vAlign w:val="center"/>
            <w:tcPrChange w:id="242" w:author="菲一般的感觉" w:date="2022-03-08T11:31:27Z">
              <w:tcPr>
                <w:tcW w:w="2436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243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44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实践过程</w:t>
            </w:r>
          </w:p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245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46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47" w:author="菲一般的感觉" w:date="2022-03-08T11:27:51Z">
                  <w:rPr>
                    <w:rFonts w:hint="eastAsia" w:eastAsia="方正仿宋_GBK"/>
                    <w:sz w:val="32"/>
                    <w:szCs w:val="32"/>
                  </w:rPr>
                </w:rPrChange>
              </w:rPr>
              <w:t>500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48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字以内）</w:t>
            </w:r>
          </w:p>
        </w:tc>
        <w:tc>
          <w:tcPr>
            <w:tcW w:w="6967" w:type="dxa"/>
            <w:gridSpan w:val="5"/>
            <w:noWrap w:val="0"/>
            <w:vAlign w:val="center"/>
            <w:tcPrChange w:id="249" w:author="菲一般的感觉" w:date="2022-03-08T11:31:27Z">
              <w:tcPr>
                <w:tcW w:w="6744" w:type="dxa"/>
                <w:gridSpan w:val="6"/>
                <w:noWrap w:val="0"/>
                <w:vAlign w:val="center"/>
              </w:tcPr>
            </w:tcPrChange>
          </w:tcPr>
          <w:p>
            <w:pPr>
              <w:spacing w:line="400" w:lineRule="exact"/>
              <w:rPr>
                <w:rFonts w:hint="eastAsia" w:ascii="仿宋_GB2312" w:hAnsi="仿宋_GB2312" w:eastAsia="仿宋_GB2312" w:cs="仿宋_GB2312"/>
                <w:sz w:val="32"/>
                <w:szCs w:val="32"/>
                <w:rPrChange w:id="250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251" w:author="菲一般的感觉" w:date="2022-03-08T11:31:2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701" w:hRule="exact"/>
          <w:jc w:val="center"/>
          <w:trPrChange w:id="251" w:author="菲一般的感觉" w:date="2022-03-08T11:31:27Z">
            <w:trPr>
              <w:trHeight w:val="1701" w:hRule="exact"/>
              <w:jc w:val="center"/>
            </w:trPr>
          </w:trPrChange>
        </w:trPr>
        <w:tc>
          <w:tcPr>
            <w:tcW w:w="2213" w:type="dxa"/>
            <w:noWrap w:val="0"/>
            <w:vAlign w:val="center"/>
            <w:tcPrChange w:id="252" w:author="菲一般的感觉" w:date="2022-03-08T11:31:27Z">
              <w:tcPr>
                <w:tcW w:w="2436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253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54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创新意义</w:t>
            </w:r>
          </w:p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255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56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57" w:author="菲一般的感觉" w:date="2022-03-08T11:27:51Z">
                  <w:rPr>
                    <w:rFonts w:hint="eastAsia" w:eastAsia="方正仿宋_GBK"/>
                    <w:sz w:val="32"/>
                    <w:szCs w:val="32"/>
                  </w:rPr>
                </w:rPrChange>
              </w:rPr>
              <w:t>500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58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字以内）</w:t>
            </w:r>
          </w:p>
        </w:tc>
        <w:tc>
          <w:tcPr>
            <w:tcW w:w="6967" w:type="dxa"/>
            <w:gridSpan w:val="5"/>
            <w:noWrap w:val="0"/>
            <w:vAlign w:val="center"/>
            <w:tcPrChange w:id="259" w:author="菲一般的感觉" w:date="2022-03-08T11:31:27Z">
              <w:tcPr>
                <w:tcW w:w="6744" w:type="dxa"/>
                <w:gridSpan w:val="6"/>
                <w:noWrap w:val="0"/>
                <w:vAlign w:val="center"/>
              </w:tcPr>
            </w:tcPrChange>
          </w:tcPr>
          <w:p>
            <w:pPr>
              <w:adjustRightInd w:val="0"/>
              <w:snapToGrid w:val="0"/>
              <w:spacing w:line="400" w:lineRule="exact"/>
              <w:rPr>
                <w:rFonts w:hint="eastAsia" w:ascii="仿宋_GB2312" w:hAnsi="仿宋_GB2312" w:eastAsia="仿宋_GB2312" w:cs="仿宋_GB2312"/>
                <w:sz w:val="32"/>
                <w:szCs w:val="32"/>
                <w:rPrChange w:id="260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261" w:author="菲一般的感觉" w:date="2022-03-08T11:31:2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701" w:hRule="exact"/>
          <w:jc w:val="center"/>
          <w:trPrChange w:id="261" w:author="菲一般的感觉" w:date="2022-03-08T11:31:27Z">
            <w:trPr>
              <w:trHeight w:val="1701" w:hRule="exact"/>
              <w:jc w:val="center"/>
            </w:trPr>
          </w:trPrChange>
        </w:trPr>
        <w:tc>
          <w:tcPr>
            <w:tcW w:w="2213" w:type="dxa"/>
            <w:noWrap w:val="0"/>
            <w:vAlign w:val="center"/>
            <w:tcPrChange w:id="262" w:author="菲一般的感觉" w:date="2022-03-08T11:31:27Z">
              <w:tcPr>
                <w:tcW w:w="2436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263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64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发展前景</w:t>
            </w:r>
          </w:p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265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66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67" w:author="菲一般的感觉" w:date="2022-03-08T11:27:51Z">
                  <w:rPr>
                    <w:rFonts w:hint="eastAsia" w:eastAsia="方正仿宋_GBK"/>
                    <w:sz w:val="32"/>
                    <w:szCs w:val="32"/>
                  </w:rPr>
                </w:rPrChange>
              </w:rPr>
              <w:t>500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68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字以内）</w:t>
            </w:r>
          </w:p>
        </w:tc>
        <w:tc>
          <w:tcPr>
            <w:tcW w:w="6967" w:type="dxa"/>
            <w:gridSpan w:val="5"/>
            <w:noWrap w:val="0"/>
            <w:vAlign w:val="center"/>
            <w:tcPrChange w:id="269" w:author="菲一般的感觉" w:date="2022-03-08T11:31:27Z">
              <w:tcPr>
                <w:tcW w:w="6744" w:type="dxa"/>
                <w:gridSpan w:val="6"/>
                <w:noWrap w:val="0"/>
                <w:vAlign w:val="center"/>
              </w:tcPr>
            </w:tcPrChange>
          </w:tcPr>
          <w:p>
            <w:pPr>
              <w:adjustRightInd w:val="0"/>
              <w:snapToGrid w:val="0"/>
              <w:spacing w:line="400" w:lineRule="exact"/>
              <w:rPr>
                <w:rFonts w:hint="eastAsia" w:ascii="仿宋_GB2312" w:hAnsi="仿宋_GB2312" w:eastAsia="仿宋_GB2312" w:cs="仿宋_GB2312"/>
                <w:sz w:val="32"/>
                <w:szCs w:val="32"/>
                <w:rPrChange w:id="270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271" w:author="菲一般的感觉" w:date="2022-03-08T11:31:2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701" w:hRule="exact"/>
          <w:jc w:val="center"/>
          <w:trPrChange w:id="271" w:author="菲一般的感觉" w:date="2022-03-08T11:31:27Z">
            <w:trPr>
              <w:trHeight w:val="1701" w:hRule="exact"/>
              <w:jc w:val="center"/>
            </w:trPr>
          </w:trPrChange>
        </w:trPr>
        <w:tc>
          <w:tcPr>
            <w:tcW w:w="2213" w:type="dxa"/>
            <w:noWrap w:val="0"/>
            <w:vAlign w:val="center"/>
            <w:tcPrChange w:id="272" w:author="菲一般的感觉" w:date="2022-03-08T11:31:27Z">
              <w:tcPr>
                <w:tcW w:w="2436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273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74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团队协作</w:t>
            </w:r>
          </w:p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275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76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（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77" w:author="菲一般的感觉" w:date="2022-03-08T11:27:51Z">
                  <w:rPr>
                    <w:rFonts w:hint="eastAsia" w:eastAsia="方正仿宋_GBK"/>
                    <w:sz w:val="32"/>
                    <w:szCs w:val="32"/>
                  </w:rPr>
                </w:rPrChange>
              </w:rPr>
              <w:t>500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78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字以内）</w:t>
            </w:r>
          </w:p>
        </w:tc>
        <w:tc>
          <w:tcPr>
            <w:tcW w:w="6967" w:type="dxa"/>
            <w:gridSpan w:val="5"/>
            <w:noWrap w:val="0"/>
            <w:vAlign w:val="center"/>
            <w:tcPrChange w:id="279" w:author="菲一般的感觉" w:date="2022-03-08T11:31:27Z">
              <w:tcPr>
                <w:tcW w:w="6744" w:type="dxa"/>
                <w:gridSpan w:val="6"/>
                <w:noWrap w:val="0"/>
                <w:vAlign w:val="center"/>
              </w:tcPr>
            </w:tcPrChange>
          </w:tcPr>
          <w:p>
            <w:pPr>
              <w:adjustRightInd w:val="0"/>
              <w:snapToGrid w:val="0"/>
              <w:spacing w:line="400" w:lineRule="exact"/>
              <w:rPr>
                <w:rFonts w:hint="eastAsia" w:ascii="仿宋_GB2312" w:hAnsi="仿宋_GB2312" w:eastAsia="仿宋_GB2312" w:cs="仿宋_GB2312"/>
                <w:sz w:val="32"/>
                <w:szCs w:val="32"/>
                <w:rPrChange w:id="280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281" w:author="菲一般的感觉" w:date="2022-03-08T11:31:2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567" w:hRule="exact"/>
          <w:jc w:val="center"/>
          <w:trPrChange w:id="281" w:author="菲一般的感觉" w:date="2022-03-08T11:31:27Z">
            <w:trPr>
              <w:trHeight w:val="567" w:hRule="exact"/>
              <w:jc w:val="center"/>
            </w:trPr>
          </w:trPrChange>
        </w:trPr>
        <w:tc>
          <w:tcPr>
            <w:tcW w:w="2213" w:type="dxa"/>
            <w:noWrap w:val="0"/>
            <w:vAlign w:val="center"/>
            <w:tcPrChange w:id="282" w:author="菲一般的感觉" w:date="2022-03-08T11:31:27Z">
              <w:tcPr>
                <w:tcW w:w="2436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项目介绍材料</w:t>
            </w:r>
          </w:p>
        </w:tc>
        <w:tc>
          <w:tcPr>
            <w:tcW w:w="6967" w:type="dxa"/>
            <w:gridSpan w:val="5"/>
            <w:noWrap w:val="0"/>
            <w:vAlign w:val="center"/>
            <w:tcPrChange w:id="283" w:author="菲一般的感觉" w:date="2022-03-08T11:31:27Z">
              <w:tcPr>
                <w:tcW w:w="6744" w:type="dxa"/>
                <w:gridSpan w:val="6"/>
                <w:noWrap w:val="0"/>
                <w:vAlign w:val="center"/>
              </w:tcPr>
            </w:tcPrChange>
          </w:tcPr>
          <w:p>
            <w:pPr>
              <w:adjustRightInd w:val="0"/>
              <w:snapToGrid w:val="0"/>
              <w:spacing w:line="400" w:lineRule="exact"/>
              <w:rPr>
                <w:rFonts w:hint="eastAsia" w:ascii="仿宋_GB2312" w:hAnsi="仿宋_GB2312" w:eastAsia="仿宋_GB2312" w:cs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lang w:val="en-US" w:eastAsia="zh-CN"/>
              </w:rPr>
              <w:t>另行附送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284" w:author="菲一般的感觉" w:date="2022-03-08T11:31:2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851" w:hRule="exact"/>
          <w:jc w:val="center"/>
          <w:trPrChange w:id="284" w:author="菲一般的感觉" w:date="2022-03-08T11:31:27Z">
            <w:trPr>
              <w:trHeight w:val="851" w:hRule="exact"/>
              <w:jc w:val="center"/>
            </w:trPr>
          </w:trPrChange>
        </w:trPr>
        <w:tc>
          <w:tcPr>
            <w:tcW w:w="2213" w:type="dxa"/>
            <w:noWrap w:val="0"/>
            <w:vAlign w:val="center"/>
            <w:tcPrChange w:id="285" w:author="菲一般的感觉" w:date="2022-03-08T11:31:27Z">
              <w:tcPr>
                <w:tcW w:w="2436" w:type="dxa"/>
                <w:noWrap w:val="0"/>
                <w:vAlign w:val="center"/>
              </w:tcPr>
            </w:tcPrChange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  <w:rPrChange w:id="286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87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其他相关证明材料</w:t>
            </w:r>
          </w:p>
        </w:tc>
        <w:tc>
          <w:tcPr>
            <w:tcW w:w="6967" w:type="dxa"/>
            <w:gridSpan w:val="5"/>
            <w:noWrap w:val="0"/>
            <w:vAlign w:val="center"/>
            <w:tcPrChange w:id="288" w:author="菲一般的感觉" w:date="2022-03-08T11:31:27Z">
              <w:tcPr>
                <w:tcW w:w="6744" w:type="dxa"/>
                <w:gridSpan w:val="6"/>
                <w:noWrap w:val="0"/>
                <w:vAlign w:val="center"/>
              </w:tcPr>
            </w:tcPrChange>
          </w:tcPr>
          <w:p>
            <w:pPr>
              <w:adjustRightInd w:val="0"/>
              <w:snapToGrid w:val="0"/>
              <w:spacing w:line="400" w:lineRule="exact"/>
              <w:rPr>
                <w:rFonts w:hint="eastAsia" w:ascii="仿宋_GB2312" w:hAnsi="仿宋_GB2312" w:eastAsia="仿宋_GB2312" w:cs="仿宋_GB2312"/>
                <w:sz w:val="32"/>
                <w:szCs w:val="32"/>
                <w:rPrChange w:id="289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rPrChange w:id="290" w:author="菲一般的感觉" w:date="2022-03-08T11:27:51Z">
                  <w:rPr>
                    <w:rFonts w:hint="eastAsia" w:ascii="方正仿宋_GBK" w:hAnsi="方正仿宋_GBK" w:eastAsia="方正仿宋_GBK" w:cs="方正仿宋_GBK"/>
                    <w:sz w:val="32"/>
                    <w:szCs w:val="32"/>
                  </w:rPr>
                </w:rPrChange>
              </w:rPr>
              <w:t>选报</w:t>
            </w:r>
          </w:p>
        </w:tc>
      </w:tr>
    </w:tbl>
    <w:p>
      <w:pPr>
        <w:tabs>
          <w:tab w:val="left" w:pos="1360"/>
        </w:tabs>
        <w:rPr>
          <w:del w:id="291" w:author="菲一般的感觉" w:date="2022-03-08T11:29:12Z"/>
          <w:rFonts w:hint="eastAsia" w:ascii="楷体" w:hAnsi="楷体" w:eastAsia="楷体" w:cs="楷体"/>
          <w:sz w:val="32"/>
          <w:szCs w:val="32"/>
          <w:rPrChange w:id="292" w:author="菲一般的感觉" w:date="2022-03-08T11:29:03Z">
            <w:rPr>
              <w:del w:id="293" w:author="菲一般的感觉" w:date="2022-03-08T11:29:12Z"/>
              <w:rFonts w:hint="eastAsia" w:eastAsia="方正仿宋_GBK"/>
              <w:sz w:val="32"/>
              <w:szCs w:val="32"/>
            </w:rPr>
          </w:rPrChange>
        </w:rPr>
      </w:pPr>
      <w:r>
        <w:rPr>
          <w:rFonts w:hint="eastAsia" w:ascii="楷体" w:hAnsi="楷体" w:eastAsia="楷体" w:cs="楷体"/>
          <w:sz w:val="32"/>
          <w:szCs w:val="32"/>
          <w:rPrChange w:id="294" w:author="菲一般的感觉" w:date="2022-03-08T11:29:03Z">
            <w:rPr>
              <w:rFonts w:hint="eastAsia" w:eastAsia="方正仿宋_GBK"/>
              <w:sz w:val="32"/>
              <w:szCs w:val="32"/>
            </w:rPr>
          </w:rPrChange>
        </w:rPr>
        <w:t>备注：</w:t>
      </w:r>
    </w:p>
    <w:p>
      <w:pPr>
        <w:tabs>
          <w:tab w:val="left" w:pos="1360"/>
        </w:tabs>
        <w:ind w:firstLine="0" w:firstLineChars="0"/>
        <w:rPr>
          <w:del w:id="296" w:author="菲一般的感觉" w:date="2022-03-08T11:29:42Z"/>
          <w:rFonts w:hint="eastAsia" w:ascii="楷体" w:hAnsi="楷体" w:eastAsia="楷体" w:cs="楷体"/>
          <w:sz w:val="32"/>
          <w:szCs w:val="32"/>
          <w:rPrChange w:id="297" w:author="菲一般的感觉" w:date="2022-03-08T11:29:03Z">
            <w:rPr>
              <w:del w:id="298" w:author="菲一般的感觉" w:date="2022-03-08T11:29:42Z"/>
              <w:rFonts w:hint="eastAsia" w:eastAsia="方正仿宋_GBK"/>
              <w:sz w:val="32"/>
              <w:szCs w:val="32"/>
            </w:rPr>
          </w:rPrChange>
        </w:rPr>
        <w:pPrChange w:id="295" w:author="菲一般的感觉" w:date="2022-03-08T11:29:12Z">
          <w:pPr>
            <w:tabs>
              <w:tab w:val="left" w:pos="1360"/>
            </w:tabs>
            <w:ind w:firstLine="640" w:firstLineChars="200"/>
          </w:pPr>
        </w:pPrChange>
      </w:pPr>
      <w:r>
        <w:rPr>
          <w:rFonts w:hint="eastAsia" w:ascii="楷体" w:hAnsi="楷体" w:eastAsia="楷体" w:cs="楷体"/>
          <w:sz w:val="32"/>
          <w:szCs w:val="32"/>
          <w:rPrChange w:id="299" w:author="菲一般的感觉" w:date="2022-03-08T11:29:03Z">
            <w:rPr>
              <w:rFonts w:hint="eastAsia" w:eastAsia="方正仿宋_GBK"/>
              <w:sz w:val="32"/>
              <w:szCs w:val="32"/>
            </w:rPr>
          </w:rPrChange>
        </w:rPr>
        <w:t>1.</w:t>
      </w:r>
      <w:r>
        <w:rPr>
          <w:rFonts w:hint="eastAsia" w:ascii="楷体" w:hAnsi="楷体" w:eastAsia="楷体" w:cs="楷体"/>
          <w:sz w:val="32"/>
          <w:szCs w:val="32"/>
          <w:rPrChange w:id="300" w:author="菲一般的感觉" w:date="2022-03-08T11:29:03Z">
            <w:rPr>
              <w:rFonts w:hint="eastAsia" w:ascii="方正仿宋_GBK" w:hAnsi="方正仿宋_GBK" w:eastAsia="方正仿宋_GBK" w:cs="方正仿宋_GBK"/>
              <w:sz w:val="32"/>
              <w:szCs w:val="32"/>
            </w:rPr>
          </w:rPrChange>
        </w:rPr>
        <w:t>项目介绍</w:t>
      </w:r>
      <w:r>
        <w:rPr>
          <w:rFonts w:hint="eastAsia" w:ascii="楷体" w:hAnsi="楷体" w:eastAsia="楷体" w:cs="楷体"/>
          <w:sz w:val="32"/>
          <w:szCs w:val="32"/>
          <w:rPrChange w:id="301" w:author="菲一般的感觉" w:date="2022-03-08T11:29:03Z">
            <w:rPr>
              <w:rFonts w:hint="eastAsia" w:eastAsia="方正仿宋_GBK"/>
              <w:sz w:val="32"/>
              <w:szCs w:val="32"/>
            </w:rPr>
          </w:rPrChange>
        </w:rPr>
        <w:t>材料为</w:t>
      </w:r>
      <w:r>
        <w:rPr>
          <w:rFonts w:hint="eastAsia" w:ascii="楷体" w:hAnsi="楷体" w:eastAsia="楷体" w:cs="楷体"/>
          <w:sz w:val="32"/>
          <w:szCs w:val="32"/>
          <w:rPrChange w:id="302" w:author="菲一般的感觉" w:date="2022-03-08T11:29:03Z">
            <w:rPr>
              <w:rFonts w:eastAsia="方正仿宋_GBK"/>
              <w:sz w:val="32"/>
              <w:szCs w:val="32"/>
            </w:rPr>
          </w:rPrChange>
        </w:rPr>
        <w:t>20</w:t>
      </w:r>
      <w:r>
        <w:rPr>
          <w:rFonts w:hint="eastAsia" w:ascii="楷体" w:hAnsi="楷体" w:eastAsia="楷体" w:cs="楷体"/>
          <w:sz w:val="32"/>
          <w:szCs w:val="32"/>
          <w:rPrChange w:id="303" w:author="菲一般的感觉" w:date="2022-03-08T11:29:03Z">
            <w:rPr>
              <w:rFonts w:hint="eastAsia" w:ascii="方正仿宋_GBK" w:hAnsi="方正仿宋_GBK" w:eastAsia="方正仿宋_GBK" w:cs="方正仿宋_GBK"/>
              <w:sz w:val="32"/>
              <w:szCs w:val="32"/>
            </w:rPr>
          </w:rPrChange>
        </w:rPr>
        <w:t>页以</w:t>
      </w:r>
      <w:r>
        <w:rPr>
          <w:rFonts w:hint="eastAsia" w:ascii="楷体" w:hAnsi="楷体" w:eastAsia="楷体" w:cs="楷体"/>
          <w:sz w:val="32"/>
          <w:szCs w:val="32"/>
          <w:rPrChange w:id="304" w:author="菲一般的感觉" w:date="2022-03-08T11:29:03Z">
            <w:rPr>
              <w:rFonts w:eastAsia="方正仿宋_GBK"/>
              <w:sz w:val="32"/>
              <w:szCs w:val="32"/>
            </w:rPr>
          </w:rPrChange>
        </w:rPr>
        <w:t>内</w:t>
      </w:r>
      <w:r>
        <w:rPr>
          <w:rFonts w:hint="eastAsia" w:ascii="楷体" w:hAnsi="楷体" w:eastAsia="楷体" w:cs="楷体"/>
          <w:sz w:val="32"/>
          <w:szCs w:val="32"/>
          <w:rPrChange w:id="305" w:author="菲一般的感觉" w:date="2022-03-08T11:29:03Z">
            <w:rPr>
              <w:rFonts w:hint="eastAsia" w:eastAsia="方正仿宋_GBK"/>
              <w:sz w:val="32"/>
              <w:szCs w:val="32"/>
            </w:rPr>
          </w:rPrChange>
        </w:rPr>
        <w:t>PPT（转PDF格式），仅上</w:t>
      </w:r>
      <w:r>
        <w:rPr>
          <w:rFonts w:hint="eastAsia" w:ascii="楷体" w:hAnsi="楷体" w:eastAsia="楷体" w:cs="楷体"/>
          <w:sz w:val="32"/>
          <w:szCs w:val="32"/>
          <w:lang w:val="en-US" w:eastAsia="zh-CN"/>
          <w:rPrChange w:id="306" w:author="菲一般的感觉" w:date="2022-03-08T11:29:03Z">
            <w:rPr>
              <w:rFonts w:hint="eastAsia" w:eastAsia="方正仿宋_GBK"/>
              <w:sz w:val="32"/>
              <w:szCs w:val="32"/>
              <w:lang w:val="en-US" w:eastAsia="zh-CN"/>
            </w:rPr>
          </w:rPrChange>
        </w:rPr>
        <w:t>交</w:t>
      </w:r>
      <w:r>
        <w:rPr>
          <w:rFonts w:hint="eastAsia" w:ascii="楷体" w:hAnsi="楷体" w:eastAsia="楷体" w:cs="楷体"/>
          <w:sz w:val="32"/>
          <w:szCs w:val="32"/>
          <w:rPrChange w:id="307" w:author="菲一般的感觉" w:date="2022-03-08T11:29:03Z">
            <w:rPr>
              <w:rFonts w:hint="eastAsia" w:eastAsia="方正仿宋_GBK"/>
              <w:sz w:val="32"/>
              <w:szCs w:val="32"/>
            </w:rPr>
          </w:rPrChange>
        </w:rPr>
        <w:t>PDF文档。</w:t>
      </w:r>
    </w:p>
    <w:p>
      <w:pPr>
        <w:tabs>
          <w:tab w:val="left" w:pos="1360"/>
        </w:tabs>
        <w:ind w:firstLine="0" w:firstLineChars="0"/>
        <w:rPr>
          <w:rFonts w:hint="eastAsia" w:ascii="楷体" w:hAnsi="楷体" w:eastAsia="楷体" w:cs="楷体"/>
          <w:sz w:val="32"/>
          <w:szCs w:val="32"/>
          <w:rPrChange w:id="309" w:author="菲一般的感觉" w:date="2022-03-08T11:29:03Z">
            <w:rPr>
              <w:rFonts w:hint="eastAsia" w:eastAsia="方正仿宋_GBK"/>
              <w:sz w:val="32"/>
              <w:szCs w:val="32"/>
            </w:rPr>
          </w:rPrChange>
        </w:rPr>
        <w:pPrChange w:id="308" w:author="菲一般的感觉" w:date="2022-03-08T11:29:42Z">
          <w:pPr>
            <w:tabs>
              <w:tab w:val="left" w:pos="1360"/>
            </w:tabs>
            <w:ind w:firstLine="640" w:firstLineChars="200"/>
          </w:pPr>
        </w:pPrChange>
      </w:pPr>
      <w:r>
        <w:rPr>
          <w:rFonts w:hint="eastAsia" w:ascii="楷体" w:hAnsi="楷体" w:eastAsia="楷体" w:cs="楷体"/>
          <w:sz w:val="32"/>
          <w:szCs w:val="32"/>
          <w:rPrChange w:id="310" w:author="菲一般的感觉" w:date="2022-03-08T11:29:03Z">
            <w:rPr>
              <w:rFonts w:hint="eastAsia" w:eastAsia="方正仿宋_GBK"/>
              <w:sz w:val="32"/>
              <w:szCs w:val="32"/>
            </w:rPr>
          </w:rPrChange>
        </w:rPr>
        <w:t>2.</w:t>
      </w:r>
      <w:r>
        <w:rPr>
          <w:rFonts w:hint="eastAsia" w:ascii="楷体" w:hAnsi="楷体" w:eastAsia="楷体" w:cs="楷体"/>
          <w:sz w:val="32"/>
          <w:szCs w:val="32"/>
          <w:rPrChange w:id="311" w:author="菲一般的感觉" w:date="2022-03-08T11:29:03Z">
            <w:rPr>
              <w:rFonts w:hint="eastAsia" w:eastAsia="方正仿宋_GBK"/>
              <w:sz w:val="32"/>
              <w:szCs w:val="32"/>
            </w:rPr>
          </w:rPrChange>
        </w:rPr>
        <w:t>其他相关证明材料需扫描在同一PDF文档上</w:t>
      </w:r>
      <w:r>
        <w:rPr>
          <w:rFonts w:hint="eastAsia" w:ascii="楷体" w:hAnsi="楷体" w:eastAsia="楷体" w:cs="楷体"/>
          <w:sz w:val="32"/>
          <w:szCs w:val="32"/>
          <w:lang w:val="en-US" w:eastAsia="zh-CN"/>
          <w:rPrChange w:id="312" w:author="菲一般的感觉" w:date="2022-03-08T11:29:03Z">
            <w:rPr>
              <w:rFonts w:hint="eastAsia" w:eastAsia="方正仿宋_GBK"/>
              <w:sz w:val="32"/>
              <w:szCs w:val="32"/>
              <w:lang w:val="en-US" w:eastAsia="zh-CN"/>
            </w:rPr>
          </w:rPrChange>
        </w:rPr>
        <w:t>交</w:t>
      </w:r>
      <w:r>
        <w:rPr>
          <w:rFonts w:hint="eastAsia" w:ascii="楷体" w:hAnsi="楷体" w:eastAsia="楷体" w:cs="楷体"/>
          <w:sz w:val="32"/>
          <w:szCs w:val="32"/>
          <w:rPrChange w:id="313" w:author="菲一般的感觉" w:date="2022-03-08T11:29:03Z">
            <w:rPr>
              <w:rFonts w:hint="eastAsia" w:eastAsia="方正仿宋_GBK"/>
              <w:sz w:val="32"/>
              <w:szCs w:val="32"/>
            </w:rPr>
          </w:rPrChange>
        </w:rPr>
        <w:t>。</w:t>
      </w:r>
    </w:p>
    <w:p/>
    <w:sectPr>
      <w:footerReference r:id="rId4" w:type="default"/>
      <w:footerReference r:id="rId5" w:type="even"/>
      <w:pgSz w:w="11907" w:h="16840"/>
      <w:pgMar w:top="1985" w:right="1531" w:bottom="1985" w:left="1531" w:header="851" w:footer="1134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仿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方正黑体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445135" cy="393065"/>
              <wp:effectExtent l="0" t="0" r="0" b="0"/>
              <wp:wrapNone/>
              <wp:docPr id="1" name="40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393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jc w:val="center"/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8"/>
                              <w:szCs w:val="28"/>
                              <w:lang w:val="zh-CN"/>
                            </w:rPr>
                            <w:t>-</w:t>
                          </w:r>
                          <w:r>
                            <w:rPr>
                              <w:rFonts w:asciiTheme="minorEastAsia" w:hAnsiTheme="minorEastAsia" w:cstheme="minorEastAsia"/>
                              <w:sz w:val="28"/>
                              <w:szCs w:val="28"/>
                            </w:rPr>
                            <w:t xml:space="preserve"> 1 -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8"/>
                              <w:szCs w:val="28"/>
                              <w:lang w:val="zh-CN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097" o:spid="_x0000_s1026" o:spt="202" type="#_x0000_t202" style="position:absolute;left:0pt;margin-top:0pt;height:30.95pt;width:35.05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fRTNtEAAAADAQAADwAAAAAAAAABACAAAAAiAAAAZHJzL2Rvd25yZXYueG1sUEsBAhQAFAAA&#10;AAgAh07iQJyp28O9AQAAkAMAAA4AAAAAAAAAAQAgAAAAIA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jc w:val="center"/>
                    </w:pPr>
                    <w:r>
                      <w:rPr>
                        <w:rFonts w:hint="eastAsia" w:asciiTheme="minorEastAsia" w:hAnsi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8"/>
                        <w:szCs w:val="28"/>
                        <w:lang w:val="zh-CN"/>
                      </w:rPr>
                      <w:t>-</w:t>
                    </w:r>
                    <w:r>
                      <w:rPr>
                        <w:rFonts w:asciiTheme="minorEastAsia" w:hAnsiTheme="minorEastAsia" w:cstheme="minorEastAsia"/>
                        <w:sz w:val="28"/>
                        <w:szCs w:val="28"/>
                      </w:rPr>
                      <w:t xml:space="preserve"> 1 -</w:t>
                    </w:r>
                    <w:r>
                      <w:rPr>
                        <w:rFonts w:hint="eastAsia" w:asciiTheme="minorEastAsia" w:hAnsiTheme="minorEastAsia" w:cstheme="minorEastAsia"/>
                        <w:sz w:val="28"/>
                        <w:szCs w:val="28"/>
                        <w:lang w:val="zh-CN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- 2 -</w:t>
    </w:r>
    <w:r>
      <w:fldChar w:fldCharType="end"/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5"/>
    </w:pPr>
  </w:p>
</w:ft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菲一般的感觉">
    <w15:presenceInfo w15:providerId="WPS Office" w15:userId="723610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2F"/>
    <w:rsid w:val="000043E2"/>
    <w:rsid w:val="00224A2F"/>
    <w:rsid w:val="002D64B8"/>
    <w:rsid w:val="00E2125C"/>
    <w:rsid w:val="00FD219E"/>
    <w:rsid w:val="00FD7471"/>
    <w:rsid w:val="036A1E99"/>
    <w:rsid w:val="060D0F52"/>
    <w:rsid w:val="15972259"/>
    <w:rsid w:val="15BB77E5"/>
    <w:rsid w:val="15FC4330"/>
    <w:rsid w:val="28C71A9A"/>
    <w:rsid w:val="29001E4B"/>
    <w:rsid w:val="2DC07DFB"/>
    <w:rsid w:val="2F7174B9"/>
    <w:rsid w:val="366854D4"/>
    <w:rsid w:val="39D15884"/>
    <w:rsid w:val="3B140DF8"/>
    <w:rsid w:val="4EF959D9"/>
    <w:rsid w:val="5B63799C"/>
    <w:rsid w:val="5FFFD6AD"/>
    <w:rsid w:val="646122F9"/>
    <w:rsid w:val="676246A7"/>
    <w:rsid w:val="6E6770B5"/>
    <w:rsid w:val="7BCA793F"/>
    <w:rsid w:val="7D643330"/>
    <w:rsid w:val="7DA9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link w:val="9"/>
    <w:unhideWhenUsed/>
    <w:qFormat/>
    <w:uiPriority w:val="1"/>
    <w:rPr>
      <w:szCs w:val="20"/>
    </w:rPr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  <w:rPr>
      <w:rFonts w:ascii="Calibri" w:hAnsi="Calibri" w:eastAsia="宋体" w:cs="Times New Roman"/>
    </w:rPr>
  </w:style>
  <w:style w:type="paragraph" w:styleId="4">
    <w:name w:val="Body Text Indent"/>
    <w:basedOn w:val="1"/>
    <w:qFormat/>
    <w:uiPriority w:val="0"/>
    <w:pPr>
      <w:ind w:firstLine="640" w:firstLineChars="200"/>
    </w:pPr>
    <w:rPr>
      <w:rFonts w:hint="eastAsia" w:ascii="仿宋_GB2312" w:hAnsi="Times New Roman" w:eastAsia="仿宋_GB2312" w:cs="Times New Roman"/>
      <w:sz w:val="32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jc w:val="center"/>
      <w:outlineLvl w:val="0"/>
    </w:pPr>
    <w:rPr>
      <w:rFonts w:ascii="方正大标宋简体" w:hAnsi="方正大标宋简体" w:eastAsia="方正大标宋简体"/>
      <w:bCs/>
      <w:sz w:val="44"/>
      <w:szCs w:val="32"/>
    </w:rPr>
  </w:style>
  <w:style w:type="paragraph" w:customStyle="1" w:styleId="9">
    <w:name w:val=" Char"/>
    <w:basedOn w:val="1"/>
    <w:link w:val="8"/>
    <w:qFormat/>
    <w:uiPriority w:val="0"/>
    <w:rPr>
      <w:szCs w:val="20"/>
    </w:rPr>
  </w:style>
  <w:style w:type="character" w:styleId="10">
    <w:name w:val="page number"/>
    <w:basedOn w:val="8"/>
    <w:qFormat/>
    <w:uiPriority w:val="0"/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502</Words>
  <Characters>560</Characters>
  <Lines>23</Lines>
  <Paragraphs>6</Paragraphs>
  <TotalTime>0</TotalTime>
  <ScaleCrop>false</ScaleCrop>
  <LinksUpToDate>false</LinksUpToDate>
  <CharactersWithSpaces>584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2016-06-27T01:35:00Z</dcterms:created>
  <dc:creator>Administrator</dc:creator>
  <cp:lastModifiedBy>Administrator</cp:lastModifiedBy>
  <dcterms:modified xsi:type="dcterms:W3CDTF">2022-03-24T03:43:40Z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CF85AC1DA2C149C2B9DB932E5904E947</vt:lpwstr>
  </property>
</Properties>
</file>